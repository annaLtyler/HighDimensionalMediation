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3ABAE1" w14:textId="3066E533" w:rsidR="000C235B" w:rsidRPr="00AB5C7F" w:rsidRDefault="005F3855" w:rsidP="00D260C7">
      <w:pPr>
        <w:spacing w:after="120" w:line="259" w:lineRule="auto"/>
        <w:jc w:val="right"/>
        <w:rPr>
          <w:sz w:val="24"/>
        </w:rPr>
      </w:pPr>
      <w:r>
        <w:rPr>
          <w:sz w:val="24"/>
        </w:rPr>
        <w:t>November</w:t>
      </w:r>
      <w:r w:rsidR="00D260C7">
        <w:rPr>
          <w:sz w:val="24"/>
        </w:rPr>
        <w:t xml:space="preserve"> </w:t>
      </w:r>
      <w:r>
        <w:rPr>
          <w:sz w:val="24"/>
        </w:rPr>
        <w:t>4</w:t>
      </w:r>
      <w:r w:rsidR="000C235B" w:rsidRPr="00AB5C7F">
        <w:rPr>
          <w:sz w:val="24"/>
        </w:rPr>
        <w:t>, 202</w:t>
      </w:r>
      <w:r w:rsidR="00A602C0">
        <w:rPr>
          <w:sz w:val="24"/>
        </w:rPr>
        <w:t>4</w:t>
      </w:r>
    </w:p>
    <w:p w14:paraId="3A15C9CE" w14:textId="77777777" w:rsidR="00D260C7" w:rsidRPr="00D260C7" w:rsidRDefault="00D260C7" w:rsidP="00D260C7">
      <w:pPr>
        <w:spacing w:after="120"/>
        <w:rPr>
          <w:sz w:val="24"/>
        </w:rPr>
      </w:pPr>
      <w:r w:rsidRPr="00D260C7">
        <w:rPr>
          <w:sz w:val="24"/>
        </w:rPr>
        <w:t>Dear Editors,</w:t>
      </w:r>
    </w:p>
    <w:p w14:paraId="70EBC40B" w14:textId="7FBEE549" w:rsidR="00D260C7" w:rsidRPr="00D260C7" w:rsidRDefault="00CF0E7C" w:rsidP="00D260C7">
      <w:pPr>
        <w:spacing w:after="120"/>
        <w:rPr>
          <w:sz w:val="24"/>
        </w:rPr>
      </w:pPr>
      <w:r>
        <w:rPr>
          <w:sz w:val="24"/>
        </w:rPr>
        <w:t>We</w:t>
      </w:r>
      <w:r w:rsidR="00D260C7" w:rsidRPr="00D260C7">
        <w:rPr>
          <w:sz w:val="24"/>
        </w:rPr>
        <w:t xml:space="preserve"> are </w:t>
      </w:r>
      <w:r w:rsidR="00C65082">
        <w:rPr>
          <w:sz w:val="24"/>
        </w:rPr>
        <w:t>pleased</w:t>
      </w:r>
      <w:r w:rsidR="00D260C7" w:rsidRPr="00D260C7">
        <w:rPr>
          <w:sz w:val="24"/>
        </w:rPr>
        <w:t xml:space="preserve"> to submit </w:t>
      </w:r>
      <w:r w:rsidR="00C65082">
        <w:rPr>
          <w:sz w:val="24"/>
        </w:rPr>
        <w:t>our</w:t>
      </w:r>
      <w:r w:rsidR="00D260C7" w:rsidRPr="00D260C7">
        <w:rPr>
          <w:sz w:val="24"/>
        </w:rPr>
        <w:t xml:space="preserve"> manuscript entitled “Transcripts with high distal heritability mediate genetic effects on complex metabolic traits” as a research article </w:t>
      </w:r>
      <w:r w:rsidR="00C65082">
        <w:rPr>
          <w:sz w:val="24"/>
        </w:rPr>
        <w:t>in</w:t>
      </w:r>
      <w:r w:rsidR="00D260C7" w:rsidRPr="00D260C7">
        <w:rPr>
          <w:sz w:val="24"/>
        </w:rPr>
        <w:t xml:space="preserve"> </w:t>
      </w:r>
      <w:r w:rsidR="00D260C7" w:rsidRPr="00C65082">
        <w:rPr>
          <w:i/>
          <w:iCs/>
          <w:sz w:val="24"/>
        </w:rPr>
        <w:t xml:space="preserve">Nature </w:t>
      </w:r>
      <w:r w:rsidR="004E6595">
        <w:rPr>
          <w:i/>
          <w:iCs/>
          <w:sz w:val="24"/>
        </w:rPr>
        <w:t>Communications</w:t>
      </w:r>
      <w:r w:rsidR="00D260C7" w:rsidRPr="00D260C7">
        <w:rPr>
          <w:sz w:val="24"/>
        </w:rPr>
        <w:t xml:space="preserve">. </w:t>
      </w:r>
    </w:p>
    <w:p w14:paraId="74C5F8D1" w14:textId="077C4040" w:rsidR="00B461CF" w:rsidRDefault="002B1A41" w:rsidP="003510AC">
      <w:pPr>
        <w:spacing w:after="120"/>
        <w:rPr>
          <w:sz w:val="24"/>
        </w:rPr>
      </w:pPr>
      <w:r>
        <w:rPr>
          <w:sz w:val="24"/>
        </w:rPr>
        <w:t xml:space="preserve">There is an emerging and controversial theoretical hypothesis in population genetics that distal gene regulation may account for the bulk of heritable trait variation </w:t>
      </w:r>
      <w:r w:rsidRPr="00D260C7">
        <w:rPr>
          <w:sz w:val="24"/>
        </w:rPr>
        <w:t>(Boyle, et al.</w:t>
      </w:r>
      <w:r>
        <w:rPr>
          <w:sz w:val="24"/>
        </w:rPr>
        <w:t xml:space="preserve">, </w:t>
      </w:r>
      <w:r>
        <w:rPr>
          <w:i/>
          <w:iCs/>
          <w:sz w:val="24"/>
        </w:rPr>
        <w:t>Cell</w:t>
      </w:r>
      <w:r>
        <w:rPr>
          <w:sz w:val="24"/>
        </w:rPr>
        <w:t>,</w:t>
      </w:r>
      <w:r w:rsidRPr="00D260C7">
        <w:rPr>
          <w:sz w:val="24"/>
        </w:rPr>
        <w:t xml:space="preserve"> 2017; Liu, et al.</w:t>
      </w:r>
      <w:r>
        <w:rPr>
          <w:sz w:val="24"/>
        </w:rPr>
        <w:t xml:space="preserve">, </w:t>
      </w:r>
      <w:r>
        <w:rPr>
          <w:i/>
          <w:iCs/>
          <w:sz w:val="24"/>
        </w:rPr>
        <w:t>Cell</w:t>
      </w:r>
      <w:r>
        <w:rPr>
          <w:sz w:val="24"/>
        </w:rPr>
        <w:t>,</w:t>
      </w:r>
      <w:r w:rsidRPr="00D260C7">
        <w:rPr>
          <w:sz w:val="24"/>
        </w:rPr>
        <w:t xml:space="preserve"> 2019)</w:t>
      </w:r>
      <w:r>
        <w:rPr>
          <w:sz w:val="24"/>
        </w:rPr>
        <w:t xml:space="preserve">, but there have been no experimental tests of these ideas because </w:t>
      </w:r>
      <w:r w:rsidR="000527AD">
        <w:rPr>
          <w:sz w:val="24"/>
        </w:rPr>
        <w:t xml:space="preserve">of the challenges dissociating local and distal effects with sufficient statistical power. In this study, we leveraged unique mouse genetic diversity resources to address this question experimentally for the first time. </w:t>
      </w:r>
      <w:r w:rsidR="00C65082">
        <w:rPr>
          <w:sz w:val="24"/>
        </w:rPr>
        <w:t>U</w:t>
      </w:r>
      <w:r w:rsidR="00D260C7" w:rsidRPr="00D260C7">
        <w:rPr>
          <w:sz w:val="24"/>
        </w:rPr>
        <w:t>sing diet-induced obesity and metabolic disease as archetypal example</w:t>
      </w:r>
      <w:r w:rsidR="00C65082">
        <w:rPr>
          <w:sz w:val="24"/>
        </w:rPr>
        <w:t>s of complex traits, we found that most trait-relevant gene expression differences are distally inherited rather than mediated through local eQTL</w:t>
      </w:r>
      <w:r w:rsidR="00D260C7" w:rsidRPr="00D260C7">
        <w:rPr>
          <w:sz w:val="24"/>
        </w:rPr>
        <w:t xml:space="preserve">. </w:t>
      </w:r>
      <w:r w:rsidR="00C65082">
        <w:rPr>
          <w:sz w:val="24"/>
        </w:rPr>
        <w:t xml:space="preserve">This finding </w:t>
      </w:r>
      <w:r w:rsidR="00092220">
        <w:rPr>
          <w:sz w:val="24"/>
        </w:rPr>
        <w:t>resulted from</w:t>
      </w:r>
      <w:r w:rsidR="00C65082">
        <w:rPr>
          <w:sz w:val="24"/>
        </w:rPr>
        <w:t xml:space="preserve"> two large, genetically diverse mouse populations for discovery and validation, transcriptomes from multiple tissues of each mouse, and a novel high-dimensional mediation analysis to infer how genetic effects are mediated through gene expression to affect clinically relevant traits.</w:t>
      </w:r>
      <w:r w:rsidR="003510AC">
        <w:rPr>
          <w:sz w:val="24"/>
        </w:rPr>
        <w:t xml:space="preserve"> This study design is </w:t>
      </w:r>
      <w:r w:rsidR="00D260C7" w:rsidRPr="00D260C7">
        <w:rPr>
          <w:sz w:val="24"/>
        </w:rPr>
        <w:t>essentially impossible in human subjects</w:t>
      </w:r>
      <w:r w:rsidR="003510AC">
        <w:rPr>
          <w:sz w:val="24"/>
        </w:rPr>
        <w:t xml:space="preserve"> and therefore provided a </w:t>
      </w:r>
      <w:r w:rsidR="00D260C7" w:rsidRPr="00D260C7">
        <w:rPr>
          <w:sz w:val="24"/>
        </w:rPr>
        <w:t xml:space="preserve">unique opportunity to test foundational questions of genetic architecture. </w:t>
      </w:r>
    </w:p>
    <w:p w14:paraId="79DFF62E" w14:textId="1FD844A0" w:rsidR="009A5175" w:rsidRDefault="00D71CAB" w:rsidP="00D260C7">
      <w:pPr>
        <w:spacing w:after="120"/>
        <w:rPr>
          <w:sz w:val="24"/>
        </w:rPr>
      </w:pPr>
      <w:r w:rsidRPr="00D260C7">
        <w:rPr>
          <w:sz w:val="24"/>
        </w:rPr>
        <w:t>In a comprehensive series of analyses</w:t>
      </w:r>
      <w:r>
        <w:rPr>
          <w:sz w:val="24"/>
        </w:rPr>
        <w:t xml:space="preserve"> powered by our novel high-dimensional mediation framework</w:t>
      </w:r>
      <w:r w:rsidRPr="00D260C7">
        <w:rPr>
          <w:sz w:val="24"/>
        </w:rPr>
        <w:t>, we demonstrate</w:t>
      </w:r>
      <w:r>
        <w:rPr>
          <w:sz w:val="24"/>
        </w:rPr>
        <w:t>d</w:t>
      </w:r>
      <w:r w:rsidRPr="00D260C7">
        <w:rPr>
          <w:sz w:val="24"/>
        </w:rPr>
        <w:t xml:space="preserve"> that distal regulation of gene expression is the primary driver of trait variation</w:t>
      </w:r>
      <w:r>
        <w:rPr>
          <w:sz w:val="24"/>
        </w:rPr>
        <w:t xml:space="preserve">. </w:t>
      </w:r>
      <w:r w:rsidR="003510AC">
        <w:rPr>
          <w:sz w:val="24"/>
        </w:rPr>
        <w:t>Our key result</w:t>
      </w:r>
      <w:r w:rsidR="009A5175">
        <w:rPr>
          <w:sz w:val="24"/>
        </w:rPr>
        <w:t>s</w:t>
      </w:r>
      <w:r w:rsidR="003510AC">
        <w:rPr>
          <w:sz w:val="24"/>
        </w:rPr>
        <w:t xml:space="preserve"> </w:t>
      </w:r>
      <w:r w:rsidR="009A5175">
        <w:rPr>
          <w:sz w:val="24"/>
        </w:rPr>
        <w:t xml:space="preserve">are that distally heritable transcriptomic signatures </w:t>
      </w:r>
      <w:r>
        <w:rPr>
          <w:sz w:val="24"/>
        </w:rPr>
        <w:t>translate</w:t>
      </w:r>
      <w:r w:rsidR="0004202C">
        <w:rPr>
          <w:sz w:val="24"/>
        </w:rPr>
        <w:t>d</w:t>
      </w:r>
      <w:r>
        <w:rPr>
          <w:sz w:val="24"/>
        </w:rPr>
        <w:t xml:space="preserve"> to a second</w:t>
      </w:r>
      <w:r w:rsidR="0004202C">
        <w:rPr>
          <w:sz w:val="24"/>
        </w:rPr>
        <w:t>,</w:t>
      </w:r>
      <w:r>
        <w:rPr>
          <w:sz w:val="24"/>
        </w:rPr>
        <w:t xml:space="preserve"> independent mouse population as well as to four human studies. The latter result constitutes an unprecedented success in translating mouse genetics to human disease and offers a paradigmatic shift in the clinical interpretation of model organism results. </w:t>
      </w:r>
    </w:p>
    <w:p w14:paraId="26B0CB0E" w14:textId="478EC0BA" w:rsidR="00D6431D" w:rsidRDefault="00D71CAB" w:rsidP="00D260C7">
      <w:pPr>
        <w:spacing w:after="120"/>
        <w:rPr>
          <w:sz w:val="24"/>
        </w:rPr>
      </w:pPr>
      <w:r>
        <w:rPr>
          <w:sz w:val="24"/>
        </w:rPr>
        <w:t xml:space="preserve">Our findings </w:t>
      </w:r>
      <w:r w:rsidR="002E6C66">
        <w:rPr>
          <w:sz w:val="24"/>
        </w:rPr>
        <w:t>ha</w:t>
      </w:r>
      <w:r w:rsidR="009A5175">
        <w:rPr>
          <w:sz w:val="24"/>
        </w:rPr>
        <w:t>ve</w:t>
      </w:r>
      <w:r w:rsidR="002E6C66">
        <w:rPr>
          <w:sz w:val="24"/>
        </w:rPr>
        <w:t xml:space="preserve"> profound implications for the interpretation of genome-wide association studies</w:t>
      </w:r>
      <w:r w:rsidR="009A5175">
        <w:rPr>
          <w:sz w:val="24"/>
        </w:rPr>
        <w:t xml:space="preserve"> (GWAS)</w:t>
      </w:r>
      <w:r w:rsidR="006E4466">
        <w:rPr>
          <w:sz w:val="24"/>
        </w:rPr>
        <w:t xml:space="preserve"> and translation of results from model organisms to </w:t>
      </w:r>
      <w:r w:rsidR="001D78D5">
        <w:rPr>
          <w:sz w:val="24"/>
        </w:rPr>
        <w:t>humans</w:t>
      </w:r>
      <w:r w:rsidR="00D260C7" w:rsidRPr="00D260C7">
        <w:rPr>
          <w:sz w:val="24"/>
        </w:rPr>
        <w:t>.</w:t>
      </w:r>
      <w:r w:rsidR="00B461CF">
        <w:rPr>
          <w:sz w:val="24"/>
        </w:rPr>
        <w:t xml:space="preserve"> </w:t>
      </w:r>
      <w:r w:rsidR="002E6C66">
        <w:rPr>
          <w:sz w:val="24"/>
        </w:rPr>
        <w:t>Current interpretations of</w:t>
      </w:r>
      <w:r w:rsidR="00D260C7" w:rsidRPr="00D260C7">
        <w:rPr>
          <w:sz w:val="24"/>
        </w:rPr>
        <w:t xml:space="preserve"> GWAS </w:t>
      </w:r>
      <w:r w:rsidR="002E6C66">
        <w:rPr>
          <w:sz w:val="24"/>
        </w:rPr>
        <w:t xml:space="preserve">often </w:t>
      </w:r>
      <w:r w:rsidR="00D6431D">
        <w:rPr>
          <w:sz w:val="24"/>
        </w:rPr>
        <w:t>presume</w:t>
      </w:r>
      <w:r w:rsidR="002E6C66">
        <w:rPr>
          <w:sz w:val="24"/>
        </w:rPr>
        <w:t xml:space="preserve"> that</w:t>
      </w:r>
      <w:r w:rsidR="00D260C7" w:rsidRPr="00D260C7">
        <w:rPr>
          <w:sz w:val="24"/>
        </w:rPr>
        <w:t xml:space="preserve"> genetic </w:t>
      </w:r>
      <w:r w:rsidR="002E6C66">
        <w:rPr>
          <w:sz w:val="24"/>
        </w:rPr>
        <w:t>variation</w:t>
      </w:r>
      <w:r w:rsidR="00D260C7" w:rsidRPr="00D260C7">
        <w:rPr>
          <w:sz w:val="24"/>
        </w:rPr>
        <w:t xml:space="preserve"> influence</w:t>
      </w:r>
      <w:r w:rsidR="002E6C66">
        <w:rPr>
          <w:sz w:val="24"/>
        </w:rPr>
        <w:t>s</w:t>
      </w:r>
      <w:r w:rsidR="00D260C7" w:rsidRPr="00D260C7">
        <w:rPr>
          <w:sz w:val="24"/>
        </w:rPr>
        <w:t xml:space="preserve"> complex traits through </w:t>
      </w:r>
      <w:r w:rsidR="002E6C66">
        <w:rPr>
          <w:sz w:val="24"/>
        </w:rPr>
        <w:t xml:space="preserve">local </w:t>
      </w:r>
      <w:r w:rsidR="00D260C7" w:rsidRPr="00D260C7">
        <w:rPr>
          <w:sz w:val="24"/>
        </w:rPr>
        <w:t xml:space="preserve">regulation of gene expression; however, </w:t>
      </w:r>
      <w:r w:rsidR="00D058B3">
        <w:rPr>
          <w:sz w:val="24"/>
        </w:rPr>
        <w:t>efforts to identify local eQTL that influence disease have largely failed</w:t>
      </w:r>
      <w:r w:rsidR="00DE4B69">
        <w:rPr>
          <w:sz w:val="24"/>
        </w:rPr>
        <w:t xml:space="preserve">, and </w:t>
      </w:r>
      <w:r w:rsidR="001350EC">
        <w:rPr>
          <w:sz w:val="24"/>
        </w:rPr>
        <w:t xml:space="preserve">statistical methods that infer clinical states from local eQTL do not translate across human populations. </w:t>
      </w:r>
      <w:r>
        <w:rPr>
          <w:sz w:val="24"/>
        </w:rPr>
        <w:t xml:space="preserve">Our findings demonstrate that this </w:t>
      </w:r>
      <w:r w:rsidR="009A5175">
        <w:rPr>
          <w:sz w:val="24"/>
        </w:rPr>
        <w:t xml:space="preserve">failure </w:t>
      </w:r>
      <w:r w:rsidR="0004202C">
        <w:rPr>
          <w:sz w:val="24"/>
        </w:rPr>
        <w:t>follows from</w:t>
      </w:r>
      <w:r>
        <w:rPr>
          <w:sz w:val="24"/>
        </w:rPr>
        <w:t xml:space="preserve"> a deep fact about genetic architecture. </w:t>
      </w:r>
    </w:p>
    <w:p w14:paraId="7CF601A1" w14:textId="44D23F34" w:rsidR="00916D3E" w:rsidRDefault="00D260C7" w:rsidP="00D260C7">
      <w:pPr>
        <w:spacing w:after="120"/>
        <w:rPr>
          <w:sz w:val="24"/>
        </w:rPr>
      </w:pPr>
      <w:r w:rsidRPr="00D260C7">
        <w:rPr>
          <w:sz w:val="24"/>
        </w:rPr>
        <w:t>We believe that this manuscript will be of broad interest to</w:t>
      </w:r>
      <w:ins w:id="0" w:author="Gregory Carter" w:date="2024-11-04T14:54:00Z" w16du:dateUtc="2024-11-04T19:54:00Z">
        <w:r w:rsidR="00A64483">
          <w:rPr>
            <w:sz w:val="24"/>
          </w:rPr>
          <w:t xml:space="preserve"> scientists working in translational</w:t>
        </w:r>
      </w:ins>
      <w:r w:rsidRPr="00D260C7">
        <w:rPr>
          <w:sz w:val="24"/>
        </w:rPr>
        <w:t xml:space="preserve"> genet</w:t>
      </w:r>
      <w:ins w:id="1" w:author="Gregory Carter" w:date="2024-11-04T14:54:00Z" w16du:dateUtc="2024-11-04T19:54:00Z">
        <w:r w:rsidR="00A64483">
          <w:rPr>
            <w:sz w:val="24"/>
          </w:rPr>
          <w:t>ic</w:t>
        </w:r>
      </w:ins>
      <w:del w:id="2" w:author="Gregory Carter" w:date="2024-11-04T14:54:00Z" w16du:dateUtc="2024-11-04T19:54:00Z">
        <w:r w:rsidRPr="00D260C7" w:rsidDel="00A64483">
          <w:rPr>
            <w:sz w:val="24"/>
          </w:rPr>
          <w:delText>icist</w:delText>
        </w:r>
      </w:del>
      <w:r w:rsidRPr="00D260C7">
        <w:rPr>
          <w:sz w:val="24"/>
        </w:rPr>
        <w:t xml:space="preserve">s. The manuscript includes main text, eight figures, thirteen supplementary figures, and </w:t>
      </w:r>
      <w:r w:rsidR="00983E57">
        <w:rPr>
          <w:sz w:val="24"/>
        </w:rPr>
        <w:t xml:space="preserve">two </w:t>
      </w:r>
      <w:r w:rsidRPr="00D260C7">
        <w:rPr>
          <w:sz w:val="24"/>
        </w:rPr>
        <w:t>supplementary</w:t>
      </w:r>
      <w:r w:rsidR="00983E57">
        <w:rPr>
          <w:sz w:val="24"/>
        </w:rPr>
        <w:t xml:space="preserve"> files</w:t>
      </w:r>
      <w:r w:rsidRPr="00D260C7">
        <w:rPr>
          <w:sz w:val="24"/>
        </w:rPr>
        <w:t xml:space="preserve">. </w:t>
      </w:r>
      <w:r w:rsidR="00916D3E">
        <w:rPr>
          <w:sz w:val="24"/>
        </w:rPr>
        <w:t xml:space="preserve">We also provide free access to an expansive mouse data set </w:t>
      </w:r>
      <w:r w:rsidR="00B461CF">
        <w:rPr>
          <w:sz w:val="24"/>
        </w:rPr>
        <w:t>intended to</w:t>
      </w:r>
      <w:r w:rsidR="00916D3E">
        <w:rPr>
          <w:sz w:val="24"/>
        </w:rPr>
        <w:t xml:space="preserve"> serve as a community standard for complex trait analyses linking genetics and gene expression. </w:t>
      </w:r>
    </w:p>
    <w:p w14:paraId="4CC05B53" w14:textId="3E264664" w:rsidR="00D260C7" w:rsidRPr="00633883" w:rsidRDefault="00D260C7" w:rsidP="008D0F21">
      <w:pPr>
        <w:spacing w:after="240"/>
        <w:rPr>
          <w:sz w:val="24"/>
        </w:rPr>
      </w:pPr>
      <w:r w:rsidRPr="00D260C7">
        <w:rPr>
          <w:sz w:val="24"/>
        </w:rPr>
        <w:t>No author has any financial, personal, or professional interests that could be construed to have influenced the paper. Thank you for your consideration of this manuscript.</w:t>
      </w:r>
    </w:p>
    <w:p w14:paraId="1BB00484" w14:textId="0D04A733" w:rsidR="00C0185E" w:rsidRDefault="00C0185E" w:rsidP="00D260C7">
      <w:pPr>
        <w:jc w:val="both"/>
        <w:rPr>
          <w:rFonts w:cs="Times New Roman"/>
          <w:sz w:val="24"/>
        </w:rPr>
      </w:pPr>
      <w:r w:rsidRPr="00AB5C7F">
        <w:rPr>
          <w:rFonts w:cs="Times New Roman"/>
          <w:sz w:val="24"/>
        </w:rPr>
        <w:t>Sincerely</w:t>
      </w:r>
      <w:r w:rsidR="00D260C7">
        <w:rPr>
          <w:rFonts w:cs="Times New Roman"/>
          <w:sz w:val="24"/>
        </w:rPr>
        <w:t xml:space="preserve"> on behalf of all authors</w:t>
      </w:r>
      <w:r w:rsidRPr="00AB5C7F">
        <w:rPr>
          <w:rFonts w:cs="Times New Roman"/>
          <w:sz w:val="24"/>
        </w:rPr>
        <w:t>,</w:t>
      </w:r>
    </w:p>
    <w:p w14:paraId="6CDDCF81" w14:textId="77777777" w:rsidR="000A3EEC" w:rsidRDefault="000A3EEC" w:rsidP="00D260C7">
      <w:pPr>
        <w:jc w:val="both"/>
        <w:rPr>
          <w:rFonts w:cs="Times New Roman"/>
          <w:sz w:val="24"/>
        </w:rPr>
      </w:pPr>
      <w:r w:rsidRPr="00FD3216">
        <w:rPr>
          <w:rFonts w:cs="Times New Roman"/>
          <w:noProof/>
          <w:szCs w:val="22"/>
        </w:rPr>
        <w:drawing>
          <wp:inline distT="0" distB="0" distL="0" distR="0" wp14:anchorId="5A1D58BE" wp14:editId="32E26863">
            <wp:extent cx="1314450" cy="398457"/>
            <wp:effectExtent l="19050" t="0" r="0" b="0"/>
            <wp:docPr id="2" name="Picture 2" descr="GregoryWCarter_si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egoryWCarter_sig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4906" cy="39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F3170" w14:textId="77777777" w:rsidR="000A3EEC" w:rsidRPr="000A3EEC" w:rsidRDefault="000A3EEC" w:rsidP="00D260C7">
      <w:pPr>
        <w:jc w:val="both"/>
        <w:rPr>
          <w:rFonts w:cs="Times New Roman"/>
          <w:sz w:val="24"/>
        </w:rPr>
      </w:pPr>
      <w:r w:rsidRPr="000A3EEC">
        <w:rPr>
          <w:rFonts w:cs="Times New Roman"/>
          <w:sz w:val="24"/>
        </w:rPr>
        <w:t>Gregory W. Carter, PhD</w:t>
      </w:r>
    </w:p>
    <w:p w14:paraId="4A2F1022" w14:textId="0817C5AD" w:rsidR="00C63826" w:rsidRDefault="000A3EEC" w:rsidP="00D260C7">
      <w:pPr>
        <w:jc w:val="both"/>
        <w:rPr>
          <w:rFonts w:cs="Times New Roman"/>
          <w:sz w:val="24"/>
        </w:rPr>
      </w:pPr>
      <w:r w:rsidRPr="000A3EEC">
        <w:rPr>
          <w:rFonts w:cs="Times New Roman"/>
          <w:sz w:val="24"/>
        </w:rPr>
        <w:t>Professor and Bernard &amp; Lusia Milch Endowed Chair</w:t>
      </w:r>
    </w:p>
    <w:p w14:paraId="36CE4D97" w14:textId="509A4AA9" w:rsidR="00890D3B" w:rsidRPr="00A93A53" w:rsidRDefault="000A3EEC" w:rsidP="00D260C7">
      <w:pPr>
        <w:jc w:val="both"/>
        <w:rPr>
          <w:rFonts w:cs="Times New Roman"/>
          <w:sz w:val="24"/>
        </w:rPr>
      </w:pPr>
      <w:r w:rsidRPr="000A3EEC">
        <w:rPr>
          <w:rFonts w:cs="Times New Roman"/>
          <w:sz w:val="24"/>
        </w:rPr>
        <w:t>The Jackson Laboratory</w:t>
      </w:r>
    </w:p>
    <w:sectPr w:rsidR="00890D3B" w:rsidRPr="00A93A53" w:rsidSect="00C63826">
      <w:headerReference w:type="first" r:id="rId7"/>
      <w:pgSz w:w="12240" w:h="15840"/>
      <w:pgMar w:top="1440" w:right="1080" w:bottom="720" w:left="1080" w:header="576" w:footer="432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6304B5" w14:textId="77777777" w:rsidR="007E5316" w:rsidRDefault="007E5316" w:rsidP="00256CE0">
      <w:r>
        <w:separator/>
      </w:r>
    </w:p>
  </w:endnote>
  <w:endnote w:type="continuationSeparator" w:id="0">
    <w:p w14:paraId="2E341C2A" w14:textId="77777777" w:rsidR="007E5316" w:rsidRDefault="007E5316" w:rsidP="00256C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nionPro-Regular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Body CS)">
    <w:panose1 w:val="00000000000000000000"/>
    <w:charset w:val="00"/>
    <w:family w:val="roman"/>
    <w:notTrueType/>
    <w:pitch w:val="default"/>
  </w:font>
  <w:font w:name="HELVETICA OBLIQUE">
    <w:altName w:val="Arial"/>
    <w:charset w:val="00"/>
    <w:family w:val="auto"/>
    <w:pitch w:val="variable"/>
    <w:sig w:usb0="E00002FF" w:usb1="5000785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3CB466" w14:textId="77777777" w:rsidR="007E5316" w:rsidRDefault="007E5316" w:rsidP="00256CE0">
      <w:r>
        <w:separator/>
      </w:r>
    </w:p>
  </w:footnote>
  <w:footnote w:type="continuationSeparator" w:id="0">
    <w:p w14:paraId="090C7BDC" w14:textId="77777777" w:rsidR="007E5316" w:rsidRDefault="007E5316" w:rsidP="00256C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50AA6C" w14:textId="77777777" w:rsidR="00DA1DBA" w:rsidRDefault="00DA1DBA">
    <w:pPr>
      <w:pStyle w:val="Header"/>
    </w:pPr>
  </w:p>
  <w:p w14:paraId="53A6AE26" w14:textId="77777777" w:rsidR="00DA1DBA" w:rsidRDefault="00DA1DBA">
    <w:pPr>
      <w:pStyle w:val="Header"/>
    </w:pPr>
  </w:p>
  <w:p w14:paraId="31BFC57A" w14:textId="7659388D" w:rsidR="00890D3B" w:rsidRDefault="00890D3B">
    <w:pPr>
      <w:pStyle w:val="Header"/>
    </w:pPr>
    <w:r w:rsidRPr="005A6DA8">
      <w:rPr>
        <w:noProof/>
      </w:rPr>
      <w:drawing>
        <wp:anchor distT="0" distB="0" distL="114300" distR="114300" simplePos="0" relativeHeight="251661824" behindDoc="0" locked="1" layoutInCell="1" allowOverlap="1" wp14:anchorId="08247899" wp14:editId="70DC13C9">
          <wp:simplePos x="0" y="0"/>
          <wp:positionH relativeFrom="page">
            <wp:posOffset>314325</wp:posOffset>
          </wp:positionH>
          <wp:positionV relativeFrom="page">
            <wp:posOffset>348615</wp:posOffset>
          </wp:positionV>
          <wp:extent cx="2450465" cy="1078865"/>
          <wp:effectExtent l="0" t="0" r="0" b="0"/>
          <wp:wrapNone/>
          <wp:docPr id="41" name="Picture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2019_JAX_letterhead_1-column_logo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50465" cy="10788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7DB6D49" w14:textId="1601521D" w:rsidR="00890D3B" w:rsidRDefault="00890D3B">
    <w:pPr>
      <w:pStyle w:val="Header"/>
    </w:pPr>
  </w:p>
  <w:p w14:paraId="4BB7EB71" w14:textId="69D01DC6" w:rsidR="00890D3B" w:rsidRDefault="00890D3B">
    <w:pPr>
      <w:pStyle w:val="Header"/>
    </w:pPr>
  </w:p>
  <w:p w14:paraId="701318F5" w14:textId="27B15BA7" w:rsidR="00890D3B" w:rsidRDefault="00890D3B">
    <w:pPr>
      <w:pStyle w:val="Header"/>
    </w:pPr>
  </w:p>
  <w:p w14:paraId="5A15D7D4" w14:textId="77777777" w:rsidR="00890D3B" w:rsidRDefault="00890D3B">
    <w:pPr>
      <w:pStyle w:val="Header"/>
    </w:pPr>
  </w:p>
  <w:p w14:paraId="6BB1917A" w14:textId="4ADF772C" w:rsidR="00C70F64" w:rsidRDefault="00890D3B">
    <w:pPr>
      <w:pStyle w:val="Header"/>
    </w:pPr>
    <w:r w:rsidRPr="00890D3B">
      <w:rPr>
        <w:noProof/>
      </w:rPr>
      <mc:AlternateContent>
        <mc:Choice Requires="wps">
          <w:drawing>
            <wp:anchor distT="0" distB="0" distL="114300" distR="114300" simplePos="0" relativeHeight="251672576" behindDoc="0" locked="1" layoutInCell="1" allowOverlap="1" wp14:anchorId="79EBA268" wp14:editId="39586588">
              <wp:simplePos x="0" y="0"/>
              <wp:positionH relativeFrom="page">
                <wp:posOffset>4255770</wp:posOffset>
              </wp:positionH>
              <wp:positionV relativeFrom="page">
                <wp:posOffset>9331325</wp:posOffset>
              </wp:positionV>
              <wp:extent cx="0" cy="511810"/>
              <wp:effectExtent l="0" t="0" r="12700" b="8890"/>
              <wp:wrapNone/>
              <wp:docPr id="38" name="Straight Connector 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511810"/>
                      </a:xfrm>
                      <a:prstGeom prst="line">
                        <a:avLst/>
                      </a:prstGeom>
                      <a:ln w="12700">
                        <a:solidFill>
                          <a:srgbClr val="0085CA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59A0ED3" id="Straight Connector 38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35.1pt,734.75pt" to="335.1pt,77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" strokecolor="#0085ca" strokeweight="1pt">
              <w10:wrap anchorx="page" anchory="page"/>
              <w10:anchorlock/>
            </v:line>
          </w:pict>
        </mc:Fallback>
      </mc:AlternateContent>
    </w:r>
    <w:r w:rsidRPr="00890D3B">
      <w:rPr>
        <w:noProof/>
      </w:rPr>
      <mc:AlternateContent>
        <mc:Choice Requires="wps">
          <w:drawing>
            <wp:anchor distT="0" distB="0" distL="114300" distR="114300" simplePos="0" relativeHeight="251673600" behindDoc="0" locked="1" layoutInCell="1" allowOverlap="1" wp14:anchorId="3EA886D1" wp14:editId="0F3BDD1D">
              <wp:simplePos x="0" y="0"/>
              <wp:positionH relativeFrom="page">
                <wp:posOffset>4286250</wp:posOffset>
              </wp:positionH>
              <wp:positionV relativeFrom="page">
                <wp:posOffset>9345930</wp:posOffset>
              </wp:positionV>
              <wp:extent cx="2832735" cy="530225"/>
              <wp:effectExtent l="0" t="0" r="0" b="0"/>
              <wp:wrapNone/>
              <wp:docPr id="39" name="Text Box 3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32735" cy="5302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AFBC740" w14:textId="77777777" w:rsidR="00890D3B" w:rsidRPr="00531114" w:rsidRDefault="00890D3B" w:rsidP="00890D3B">
                          <w:pPr>
                            <w:spacing w:after="120"/>
                            <w:rPr>
                              <w:rFonts w:ascii="Helvetica" w:hAnsi="Helvetica" w:cs="Times New Roman (Body CS)"/>
                              <w:b/>
                              <w:color w:val="0085CA"/>
                              <w:spacing w:val="4"/>
                              <w:szCs w:val="22"/>
                            </w:rPr>
                          </w:pPr>
                          <w:r>
                            <w:rPr>
                              <w:rFonts w:ascii="Helvetica" w:hAnsi="Helvetica" w:cs="Times New Roman (Body CS)"/>
                              <w:b/>
                              <w:color w:val="0085CA"/>
                              <w:spacing w:val="4"/>
                              <w:szCs w:val="22"/>
                            </w:rPr>
                            <w:t>www.jax.org</w:t>
                          </w:r>
                        </w:p>
                        <w:p w14:paraId="4817A550" w14:textId="2DBA0AEC" w:rsidR="00890D3B" w:rsidRPr="00CD748B" w:rsidRDefault="00892F0C" w:rsidP="00890D3B">
                          <w:pPr>
                            <w:rPr>
                              <w:rFonts w:ascii="Helvetica" w:hAnsi="Helvetica"/>
                              <w:color w:val="002D72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Helvetica" w:hAnsi="Helvetica"/>
                              <w:color w:val="002D72"/>
                              <w:sz w:val="16"/>
                              <w:szCs w:val="16"/>
                            </w:rPr>
                            <w:t>600 Main Street, Bar Harbor, ME 04609</w:t>
                          </w:r>
                          <w:r w:rsidR="00890D3B" w:rsidRPr="00531114">
                            <w:rPr>
                              <w:rFonts w:ascii="Helvetica" w:hAnsi="Helvetica"/>
                              <w:color w:val="0085CA"/>
                              <w:sz w:val="16"/>
                              <w:szCs w:val="16"/>
                            </w:rPr>
                            <w:t xml:space="preserve">  |</w:t>
                          </w:r>
                          <w:r w:rsidR="00890D3B" w:rsidRPr="00531114">
                            <w:rPr>
                              <w:rFonts w:ascii="Helvetica" w:hAnsi="Helvetica"/>
                              <w:color w:val="002D72"/>
                              <w:sz w:val="16"/>
                              <w:szCs w:val="16"/>
                            </w:rPr>
                            <w:t xml:space="preserve">  </w:t>
                          </w:r>
                          <w:r w:rsidR="00890D3B">
                            <w:rPr>
                              <w:rFonts w:ascii="Helvetica" w:hAnsi="Helvetica"/>
                              <w:color w:val="002D72"/>
                              <w:sz w:val="16"/>
                              <w:szCs w:val="16"/>
                            </w:rPr>
                            <w:t>(207) 288-6000</w:t>
                          </w:r>
                        </w:p>
                        <w:p w14:paraId="4E2DB758" w14:textId="77777777" w:rsidR="00890D3B" w:rsidRPr="00531114" w:rsidRDefault="00890D3B" w:rsidP="00890D3B">
                          <w:pPr>
                            <w:rPr>
                              <w:rFonts w:ascii="Helvetica" w:hAnsi="Helvetica"/>
                              <w:szCs w:val="2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EA886D1" id="_x0000_t202" coordsize="21600,21600" o:spt="202" path="m,l,21600r21600,l21600,xe">
              <v:stroke joinstyle="miter"/>
              <v:path gradientshapeok="t" o:connecttype="rect"/>
            </v:shapetype>
            <v:shape id="Text Box 39" o:spid="_x0000_s1026" type="#_x0000_t202" style="position:absolute;margin-left:337.5pt;margin-top:735.9pt;width:223.05pt;height:41.75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" filled="f" stroked="f" strokeweight=".5pt">
              <v:textbox>
                <w:txbxContent>
                  <w:p w14:paraId="1AFBC740" w14:textId="77777777" w:rsidR="00890D3B" w:rsidRPr="00531114" w:rsidRDefault="00890D3B" w:rsidP="00890D3B">
                    <w:pPr>
                      <w:spacing w:after="120"/>
                      <w:rPr>
                        <w:rFonts w:ascii="Helvetica" w:hAnsi="Helvetica" w:cs="Times New Roman (Body CS)"/>
                        <w:b/>
                        <w:color w:val="0085CA"/>
                        <w:spacing w:val="4"/>
                        <w:szCs w:val="22"/>
                      </w:rPr>
                    </w:pPr>
                    <w:r>
                      <w:rPr>
                        <w:rFonts w:ascii="Helvetica" w:hAnsi="Helvetica" w:cs="Times New Roman (Body CS)"/>
                        <w:b/>
                        <w:color w:val="0085CA"/>
                        <w:spacing w:val="4"/>
                        <w:szCs w:val="22"/>
                      </w:rPr>
                      <w:t>www.jax.org</w:t>
                    </w:r>
                  </w:p>
                  <w:p w14:paraId="4817A550" w14:textId="2DBA0AEC" w:rsidR="00890D3B" w:rsidRPr="00CD748B" w:rsidRDefault="00892F0C" w:rsidP="00890D3B">
                    <w:pPr>
                      <w:rPr>
                        <w:rFonts w:ascii="Helvetica" w:hAnsi="Helvetica"/>
                        <w:color w:val="002D72"/>
                        <w:sz w:val="16"/>
                        <w:szCs w:val="16"/>
                      </w:rPr>
                    </w:pPr>
                    <w:r>
                      <w:rPr>
                        <w:rFonts w:ascii="Helvetica" w:hAnsi="Helvetica"/>
                        <w:color w:val="002D72"/>
                        <w:sz w:val="16"/>
                        <w:szCs w:val="16"/>
                      </w:rPr>
                      <w:t xml:space="preserve">600 Main Street, Bar Harbor, ME </w:t>
                    </w:r>
                    <w:proofErr w:type="gramStart"/>
                    <w:r>
                      <w:rPr>
                        <w:rFonts w:ascii="Helvetica" w:hAnsi="Helvetica"/>
                        <w:color w:val="002D72"/>
                        <w:sz w:val="16"/>
                        <w:szCs w:val="16"/>
                      </w:rPr>
                      <w:t>04609</w:t>
                    </w:r>
                    <w:r w:rsidR="00890D3B" w:rsidRPr="00531114">
                      <w:rPr>
                        <w:rFonts w:ascii="Helvetica" w:hAnsi="Helvetica"/>
                        <w:color w:val="0085CA"/>
                        <w:sz w:val="16"/>
                        <w:szCs w:val="16"/>
                      </w:rPr>
                      <w:t xml:space="preserve">  |</w:t>
                    </w:r>
                    <w:proofErr w:type="gramEnd"/>
                    <w:r w:rsidR="00890D3B" w:rsidRPr="00531114">
                      <w:rPr>
                        <w:rFonts w:ascii="Helvetica" w:hAnsi="Helvetica"/>
                        <w:color w:val="002D72"/>
                        <w:sz w:val="16"/>
                        <w:szCs w:val="16"/>
                      </w:rPr>
                      <w:t xml:space="preserve">  </w:t>
                    </w:r>
                    <w:r w:rsidR="00890D3B">
                      <w:rPr>
                        <w:rFonts w:ascii="Helvetica" w:hAnsi="Helvetica"/>
                        <w:color w:val="002D72"/>
                        <w:sz w:val="16"/>
                        <w:szCs w:val="16"/>
                      </w:rPr>
                      <w:t>(207) 288-6000</w:t>
                    </w:r>
                  </w:p>
                  <w:p w14:paraId="4E2DB758" w14:textId="77777777" w:rsidR="00890D3B" w:rsidRPr="00531114" w:rsidRDefault="00890D3B" w:rsidP="00890D3B">
                    <w:pPr>
                      <w:rPr>
                        <w:rFonts w:ascii="Helvetica" w:hAnsi="Helvetica"/>
                        <w:szCs w:val="22"/>
                      </w:rPr>
                    </w:pP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  <w:r w:rsidRPr="00890D3B">
      <w:rPr>
        <w:noProof/>
      </w:rPr>
      <mc:AlternateContent>
        <mc:Choice Requires="wps">
          <w:drawing>
            <wp:anchor distT="0" distB="0" distL="114300" distR="114300" simplePos="0" relativeHeight="251669504" behindDoc="0" locked="1" layoutInCell="1" allowOverlap="1" wp14:anchorId="099E8D0C" wp14:editId="7AC96384">
              <wp:simplePos x="0" y="0"/>
              <wp:positionH relativeFrom="page">
                <wp:posOffset>4182110</wp:posOffset>
              </wp:positionH>
              <wp:positionV relativeFrom="page">
                <wp:posOffset>516890</wp:posOffset>
              </wp:positionV>
              <wp:extent cx="3312795" cy="831850"/>
              <wp:effectExtent l="0" t="0" r="0" b="0"/>
              <wp:wrapNone/>
              <wp:docPr id="36" name="Text Box 3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12795" cy="8318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5110D52" w14:textId="42787D97" w:rsidR="00890D3B" w:rsidRPr="00531114" w:rsidRDefault="00892F0C" w:rsidP="00890D3B">
                          <w:pPr>
                            <w:spacing w:after="120"/>
                            <w:rPr>
                              <w:rFonts w:ascii="Helvetica" w:hAnsi="Helvetica" w:cs="Times New Roman (Body CS)"/>
                              <w:b/>
                              <w:color w:val="0085CA"/>
                              <w:spacing w:val="4"/>
                              <w:szCs w:val="22"/>
                            </w:rPr>
                          </w:pPr>
                          <w:r>
                            <w:rPr>
                              <w:rFonts w:ascii="Helvetica" w:hAnsi="Helvetica" w:cs="Times New Roman (Body CS)"/>
                              <w:b/>
                              <w:color w:val="0085CA"/>
                              <w:spacing w:val="4"/>
                              <w:szCs w:val="22"/>
                            </w:rPr>
                            <w:t>Gregory W. Carter</w:t>
                          </w:r>
                          <w:r w:rsidR="00AB20B4">
                            <w:rPr>
                              <w:rFonts w:ascii="Helvetica" w:hAnsi="Helvetica" w:cs="Times New Roman (Body CS)"/>
                              <w:b/>
                              <w:color w:val="0085CA"/>
                              <w:spacing w:val="4"/>
                              <w:szCs w:val="22"/>
                            </w:rPr>
                            <w:t>, PhD</w:t>
                          </w:r>
                        </w:p>
                        <w:p w14:paraId="7A38AAB9" w14:textId="28BA8A83" w:rsidR="00890D3B" w:rsidRDefault="00892F0C" w:rsidP="00890D3B">
                          <w:pPr>
                            <w:rPr>
                              <w:rFonts w:ascii="Helvetica" w:hAnsi="Helvetica"/>
                              <w:color w:val="002D72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Helvetica" w:hAnsi="Helvetica"/>
                              <w:color w:val="002D72"/>
                              <w:sz w:val="16"/>
                              <w:szCs w:val="16"/>
                            </w:rPr>
                            <w:t>Professor</w:t>
                          </w:r>
                        </w:p>
                        <w:p w14:paraId="4C2BEE41" w14:textId="112404EB" w:rsidR="00892F0C" w:rsidRPr="00531114" w:rsidRDefault="00892F0C" w:rsidP="00890D3B">
                          <w:pPr>
                            <w:rPr>
                              <w:rFonts w:ascii="Helvetica" w:hAnsi="Helvetica"/>
                              <w:color w:val="002D72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Helvetica" w:hAnsi="Helvetica"/>
                              <w:color w:val="002D72"/>
                              <w:sz w:val="16"/>
                              <w:szCs w:val="16"/>
                            </w:rPr>
                            <w:t>Bernard and Lusia Milch Endowed Chair</w:t>
                          </w:r>
                        </w:p>
                        <w:p w14:paraId="6AFA744A" w14:textId="050E980A" w:rsidR="00890D3B" w:rsidRPr="000A3EEC" w:rsidRDefault="00890D3B" w:rsidP="00890D3B">
                          <w:pPr>
                            <w:rPr>
                              <w:rFonts w:ascii="Helvetica" w:hAnsi="Helvetica"/>
                              <w:color w:val="002D72"/>
                              <w:sz w:val="16"/>
                              <w:szCs w:val="16"/>
                              <w:lang w:val="de-DE"/>
                            </w:rPr>
                          </w:pPr>
                          <w:r w:rsidRPr="000A3EEC">
                            <w:rPr>
                              <w:rFonts w:ascii="Helvetica" w:hAnsi="Helvetica"/>
                              <w:color w:val="0085CA"/>
                              <w:sz w:val="16"/>
                              <w:szCs w:val="16"/>
                              <w:lang w:val="de-DE"/>
                            </w:rPr>
                            <w:t>t</w:t>
                          </w:r>
                          <w:r w:rsidRPr="000A3EEC">
                            <w:rPr>
                              <w:rFonts w:ascii="Helvetica" w:hAnsi="Helvetica"/>
                              <w:color w:val="002D72"/>
                              <w:sz w:val="16"/>
                              <w:szCs w:val="16"/>
                              <w:lang w:val="de-DE"/>
                            </w:rPr>
                            <w:t xml:space="preserve"> (</w:t>
                          </w:r>
                          <w:r w:rsidR="00892F0C" w:rsidRPr="000A3EEC">
                            <w:rPr>
                              <w:rFonts w:ascii="Helvetica" w:hAnsi="Helvetica"/>
                              <w:color w:val="002D72"/>
                              <w:sz w:val="16"/>
                              <w:szCs w:val="16"/>
                              <w:lang w:val="de-DE"/>
                            </w:rPr>
                            <w:t>207</w:t>
                          </w:r>
                          <w:r w:rsidRPr="000A3EEC">
                            <w:rPr>
                              <w:rFonts w:ascii="Helvetica" w:hAnsi="Helvetica"/>
                              <w:color w:val="002D72"/>
                              <w:sz w:val="16"/>
                              <w:szCs w:val="16"/>
                              <w:lang w:val="de-DE"/>
                            </w:rPr>
                            <w:t xml:space="preserve">) </w:t>
                          </w:r>
                          <w:r w:rsidR="00892F0C" w:rsidRPr="000A3EEC">
                            <w:rPr>
                              <w:rFonts w:ascii="Helvetica" w:hAnsi="Helvetica"/>
                              <w:color w:val="002D72"/>
                              <w:sz w:val="16"/>
                              <w:szCs w:val="16"/>
                              <w:lang w:val="de-DE"/>
                            </w:rPr>
                            <w:t>288</w:t>
                          </w:r>
                          <w:r w:rsidRPr="000A3EEC">
                            <w:rPr>
                              <w:rFonts w:ascii="Helvetica" w:hAnsi="Helvetica"/>
                              <w:color w:val="002D72"/>
                              <w:sz w:val="16"/>
                              <w:szCs w:val="16"/>
                              <w:lang w:val="de-DE"/>
                            </w:rPr>
                            <w:t>-</w:t>
                          </w:r>
                          <w:r w:rsidR="00892F0C" w:rsidRPr="000A3EEC">
                            <w:rPr>
                              <w:rFonts w:ascii="Helvetica" w:hAnsi="Helvetica"/>
                              <w:color w:val="002D72"/>
                              <w:sz w:val="16"/>
                              <w:szCs w:val="16"/>
                              <w:lang w:val="de-DE"/>
                            </w:rPr>
                            <w:t>6025</w:t>
                          </w:r>
                          <w:r w:rsidRPr="000A3EEC">
                            <w:rPr>
                              <w:rFonts w:ascii="Helvetica" w:hAnsi="Helvetica"/>
                              <w:color w:val="0085CA"/>
                              <w:sz w:val="16"/>
                              <w:szCs w:val="16"/>
                              <w:lang w:val="de-DE"/>
                            </w:rPr>
                            <w:t xml:space="preserve">  |</w:t>
                          </w:r>
                          <w:r w:rsidRPr="000A3EEC">
                            <w:rPr>
                              <w:rFonts w:ascii="Helvetica" w:hAnsi="Helvetica"/>
                              <w:color w:val="002D72"/>
                              <w:sz w:val="16"/>
                              <w:szCs w:val="16"/>
                              <w:lang w:val="de-DE"/>
                            </w:rPr>
                            <w:t xml:space="preserve">  </w:t>
                          </w:r>
                          <w:r w:rsidRPr="000A3EEC">
                            <w:rPr>
                              <w:rFonts w:ascii="Helvetica" w:hAnsi="Helvetica"/>
                              <w:color w:val="0085CA"/>
                              <w:sz w:val="16"/>
                              <w:szCs w:val="16"/>
                              <w:lang w:val="de-DE"/>
                            </w:rPr>
                            <w:t xml:space="preserve">f </w:t>
                          </w:r>
                          <w:r w:rsidRPr="000A3EEC">
                            <w:rPr>
                              <w:rFonts w:ascii="Helvetica" w:hAnsi="Helvetica"/>
                              <w:color w:val="002D72"/>
                              <w:sz w:val="16"/>
                              <w:szCs w:val="16"/>
                              <w:lang w:val="de-DE"/>
                            </w:rPr>
                            <w:t>(</w:t>
                          </w:r>
                          <w:r w:rsidR="00892F0C" w:rsidRPr="000A3EEC">
                            <w:rPr>
                              <w:rFonts w:ascii="Helvetica" w:hAnsi="Helvetica"/>
                              <w:color w:val="002D72"/>
                              <w:sz w:val="16"/>
                              <w:szCs w:val="16"/>
                              <w:lang w:val="de-DE"/>
                            </w:rPr>
                            <w:t>207</w:t>
                          </w:r>
                          <w:r w:rsidRPr="000A3EEC">
                            <w:rPr>
                              <w:rFonts w:ascii="Helvetica" w:hAnsi="Helvetica"/>
                              <w:color w:val="002D72"/>
                              <w:sz w:val="16"/>
                              <w:szCs w:val="16"/>
                              <w:lang w:val="de-DE"/>
                            </w:rPr>
                            <w:t xml:space="preserve">) </w:t>
                          </w:r>
                          <w:r w:rsidR="00892F0C" w:rsidRPr="000A3EEC">
                            <w:rPr>
                              <w:rFonts w:ascii="Helvetica" w:hAnsi="Helvetica"/>
                              <w:color w:val="002D72"/>
                              <w:sz w:val="16"/>
                              <w:szCs w:val="16"/>
                              <w:lang w:val="de-DE"/>
                            </w:rPr>
                            <w:t>288</w:t>
                          </w:r>
                          <w:r w:rsidRPr="000A3EEC">
                            <w:rPr>
                              <w:rFonts w:ascii="Helvetica" w:hAnsi="Helvetica"/>
                              <w:color w:val="002D72"/>
                              <w:sz w:val="16"/>
                              <w:szCs w:val="16"/>
                              <w:lang w:val="de-DE"/>
                            </w:rPr>
                            <w:t>-</w:t>
                          </w:r>
                          <w:r w:rsidR="00892F0C" w:rsidRPr="000A3EEC">
                            <w:rPr>
                              <w:rFonts w:ascii="Helvetica" w:hAnsi="Helvetica"/>
                              <w:color w:val="002D72"/>
                              <w:sz w:val="16"/>
                              <w:szCs w:val="16"/>
                              <w:lang w:val="de-DE"/>
                            </w:rPr>
                            <w:t>615</w:t>
                          </w:r>
                          <w:r w:rsidRPr="000A3EEC">
                            <w:rPr>
                              <w:rFonts w:ascii="Helvetica" w:hAnsi="Helvetica"/>
                              <w:color w:val="002D72"/>
                              <w:sz w:val="16"/>
                              <w:szCs w:val="16"/>
                              <w:lang w:val="de-DE"/>
                            </w:rPr>
                            <w:t>0</w:t>
                          </w:r>
                        </w:p>
                        <w:p w14:paraId="254C291B" w14:textId="3E2FB454" w:rsidR="00890D3B" w:rsidRPr="000A3EEC" w:rsidRDefault="00892F0C" w:rsidP="00890D3B">
                          <w:pPr>
                            <w:rPr>
                              <w:rFonts w:ascii="HELVETICA OBLIQUE" w:hAnsi="HELVETICA OBLIQUE"/>
                              <w:i/>
                              <w:color w:val="002D72"/>
                              <w:sz w:val="16"/>
                              <w:szCs w:val="16"/>
                              <w:lang w:val="de-DE"/>
                            </w:rPr>
                          </w:pPr>
                          <w:r w:rsidRPr="000A3EEC">
                            <w:rPr>
                              <w:rFonts w:ascii="HELVETICA OBLIQUE" w:hAnsi="HELVETICA OBLIQUE"/>
                              <w:i/>
                              <w:color w:val="002D72"/>
                              <w:sz w:val="16"/>
                              <w:szCs w:val="16"/>
                              <w:lang w:val="de-DE"/>
                            </w:rPr>
                            <w:t>gregory.carter</w:t>
                          </w:r>
                          <w:r w:rsidR="00890D3B" w:rsidRPr="000A3EEC">
                            <w:rPr>
                              <w:rFonts w:ascii="HELVETICA OBLIQUE" w:hAnsi="HELVETICA OBLIQUE"/>
                              <w:i/>
                              <w:color w:val="002D72"/>
                              <w:sz w:val="16"/>
                              <w:szCs w:val="16"/>
                              <w:lang w:val="de-DE"/>
                            </w:rPr>
                            <w:t>@jax.org</w:t>
                          </w:r>
                        </w:p>
                        <w:p w14:paraId="75D1ABC6" w14:textId="77777777" w:rsidR="00890D3B" w:rsidRPr="000A3EEC" w:rsidRDefault="00890D3B" w:rsidP="00890D3B">
                          <w:pPr>
                            <w:rPr>
                              <w:rFonts w:ascii="Helvetica" w:hAnsi="Helvetica"/>
                              <w:szCs w:val="22"/>
                              <w:lang w:val="de-DE"/>
                            </w:rPr>
                          </w:pPr>
                        </w:p>
                        <w:p w14:paraId="07B7C943" w14:textId="77777777" w:rsidR="00890D3B" w:rsidRPr="000A3EEC" w:rsidRDefault="00890D3B" w:rsidP="00890D3B">
                          <w:pPr>
                            <w:rPr>
                              <w:rFonts w:ascii="Helvetica" w:hAnsi="Helvetica"/>
                              <w:szCs w:val="22"/>
                              <w:lang w:val="de-DE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99E8D0C" id="Text Box 36" o:spid="_x0000_s1027" type="#_x0000_t202" style="position:absolute;margin-left:329.3pt;margin-top:40.7pt;width:260.85pt;height:65.5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" filled="f" stroked="f" strokeweight=".5pt">
              <v:textbox>
                <w:txbxContent>
                  <w:p w14:paraId="05110D52" w14:textId="42787D97" w:rsidR="00890D3B" w:rsidRPr="00531114" w:rsidRDefault="00892F0C" w:rsidP="00890D3B">
                    <w:pPr>
                      <w:spacing w:after="120"/>
                      <w:rPr>
                        <w:rFonts w:ascii="Helvetica" w:hAnsi="Helvetica" w:cs="Times New Roman (Body CS)"/>
                        <w:b/>
                        <w:color w:val="0085CA"/>
                        <w:spacing w:val="4"/>
                        <w:szCs w:val="22"/>
                      </w:rPr>
                    </w:pPr>
                    <w:r>
                      <w:rPr>
                        <w:rFonts w:ascii="Helvetica" w:hAnsi="Helvetica" w:cs="Times New Roman (Body CS)"/>
                        <w:b/>
                        <w:color w:val="0085CA"/>
                        <w:spacing w:val="4"/>
                        <w:szCs w:val="22"/>
                      </w:rPr>
                      <w:t>Gregory W. Carter</w:t>
                    </w:r>
                    <w:r w:rsidR="00AB20B4">
                      <w:rPr>
                        <w:rFonts w:ascii="Helvetica" w:hAnsi="Helvetica" w:cs="Times New Roman (Body CS)"/>
                        <w:b/>
                        <w:color w:val="0085CA"/>
                        <w:spacing w:val="4"/>
                        <w:szCs w:val="22"/>
                      </w:rPr>
                      <w:t>, PhD</w:t>
                    </w:r>
                  </w:p>
                  <w:p w14:paraId="7A38AAB9" w14:textId="28BA8A83" w:rsidR="00890D3B" w:rsidRDefault="00892F0C" w:rsidP="00890D3B">
                    <w:pPr>
                      <w:rPr>
                        <w:rFonts w:ascii="Helvetica" w:hAnsi="Helvetica"/>
                        <w:color w:val="002D72"/>
                        <w:sz w:val="16"/>
                        <w:szCs w:val="16"/>
                      </w:rPr>
                    </w:pPr>
                    <w:r>
                      <w:rPr>
                        <w:rFonts w:ascii="Helvetica" w:hAnsi="Helvetica"/>
                        <w:color w:val="002D72"/>
                        <w:sz w:val="16"/>
                        <w:szCs w:val="16"/>
                      </w:rPr>
                      <w:t>Professor</w:t>
                    </w:r>
                  </w:p>
                  <w:p w14:paraId="4C2BEE41" w14:textId="112404EB" w:rsidR="00892F0C" w:rsidRPr="00531114" w:rsidRDefault="00892F0C" w:rsidP="00890D3B">
                    <w:pPr>
                      <w:rPr>
                        <w:rFonts w:ascii="Helvetica" w:hAnsi="Helvetica"/>
                        <w:color w:val="002D72"/>
                        <w:sz w:val="16"/>
                        <w:szCs w:val="16"/>
                      </w:rPr>
                    </w:pPr>
                    <w:r>
                      <w:rPr>
                        <w:rFonts w:ascii="Helvetica" w:hAnsi="Helvetica"/>
                        <w:color w:val="002D72"/>
                        <w:sz w:val="16"/>
                        <w:szCs w:val="16"/>
                      </w:rPr>
                      <w:t xml:space="preserve">Bernard and </w:t>
                    </w:r>
                    <w:proofErr w:type="spellStart"/>
                    <w:r>
                      <w:rPr>
                        <w:rFonts w:ascii="Helvetica" w:hAnsi="Helvetica"/>
                        <w:color w:val="002D72"/>
                        <w:sz w:val="16"/>
                        <w:szCs w:val="16"/>
                      </w:rPr>
                      <w:t>Lusia</w:t>
                    </w:r>
                    <w:proofErr w:type="spellEnd"/>
                    <w:r>
                      <w:rPr>
                        <w:rFonts w:ascii="Helvetica" w:hAnsi="Helvetica"/>
                        <w:color w:val="002D72"/>
                        <w:sz w:val="16"/>
                        <w:szCs w:val="16"/>
                      </w:rPr>
                      <w:t xml:space="preserve"> Milch Endowed Chair</w:t>
                    </w:r>
                  </w:p>
                  <w:p w14:paraId="6AFA744A" w14:textId="050E980A" w:rsidR="00890D3B" w:rsidRPr="000A3EEC" w:rsidRDefault="00890D3B" w:rsidP="00890D3B">
                    <w:pPr>
                      <w:rPr>
                        <w:rFonts w:ascii="Helvetica" w:hAnsi="Helvetica"/>
                        <w:color w:val="002D72"/>
                        <w:sz w:val="16"/>
                        <w:szCs w:val="16"/>
                        <w:lang w:val="de-DE"/>
                      </w:rPr>
                    </w:pPr>
                    <w:r w:rsidRPr="000A3EEC">
                      <w:rPr>
                        <w:rFonts w:ascii="Helvetica" w:hAnsi="Helvetica"/>
                        <w:color w:val="0085CA"/>
                        <w:sz w:val="16"/>
                        <w:szCs w:val="16"/>
                        <w:lang w:val="de-DE"/>
                      </w:rPr>
                      <w:t>t</w:t>
                    </w:r>
                    <w:r w:rsidRPr="000A3EEC">
                      <w:rPr>
                        <w:rFonts w:ascii="Helvetica" w:hAnsi="Helvetica"/>
                        <w:color w:val="002D72"/>
                        <w:sz w:val="16"/>
                        <w:szCs w:val="16"/>
                        <w:lang w:val="de-DE"/>
                      </w:rPr>
                      <w:t xml:space="preserve"> (</w:t>
                    </w:r>
                    <w:r w:rsidR="00892F0C" w:rsidRPr="000A3EEC">
                      <w:rPr>
                        <w:rFonts w:ascii="Helvetica" w:hAnsi="Helvetica"/>
                        <w:color w:val="002D72"/>
                        <w:sz w:val="16"/>
                        <w:szCs w:val="16"/>
                        <w:lang w:val="de-DE"/>
                      </w:rPr>
                      <w:t>207</w:t>
                    </w:r>
                    <w:r w:rsidRPr="000A3EEC">
                      <w:rPr>
                        <w:rFonts w:ascii="Helvetica" w:hAnsi="Helvetica"/>
                        <w:color w:val="002D72"/>
                        <w:sz w:val="16"/>
                        <w:szCs w:val="16"/>
                        <w:lang w:val="de-DE"/>
                      </w:rPr>
                      <w:t xml:space="preserve">) </w:t>
                    </w:r>
                    <w:r w:rsidR="00892F0C" w:rsidRPr="000A3EEC">
                      <w:rPr>
                        <w:rFonts w:ascii="Helvetica" w:hAnsi="Helvetica"/>
                        <w:color w:val="002D72"/>
                        <w:sz w:val="16"/>
                        <w:szCs w:val="16"/>
                        <w:lang w:val="de-DE"/>
                      </w:rPr>
                      <w:t>288</w:t>
                    </w:r>
                    <w:r w:rsidRPr="000A3EEC">
                      <w:rPr>
                        <w:rFonts w:ascii="Helvetica" w:hAnsi="Helvetica"/>
                        <w:color w:val="002D72"/>
                        <w:sz w:val="16"/>
                        <w:szCs w:val="16"/>
                        <w:lang w:val="de-DE"/>
                      </w:rPr>
                      <w:t>-</w:t>
                    </w:r>
                    <w:proofErr w:type="gramStart"/>
                    <w:r w:rsidR="00892F0C" w:rsidRPr="000A3EEC">
                      <w:rPr>
                        <w:rFonts w:ascii="Helvetica" w:hAnsi="Helvetica"/>
                        <w:color w:val="002D72"/>
                        <w:sz w:val="16"/>
                        <w:szCs w:val="16"/>
                        <w:lang w:val="de-DE"/>
                      </w:rPr>
                      <w:t>6025</w:t>
                    </w:r>
                    <w:r w:rsidRPr="000A3EEC">
                      <w:rPr>
                        <w:rFonts w:ascii="Helvetica" w:hAnsi="Helvetica"/>
                        <w:color w:val="0085CA"/>
                        <w:sz w:val="16"/>
                        <w:szCs w:val="16"/>
                        <w:lang w:val="de-DE"/>
                      </w:rPr>
                      <w:t xml:space="preserve">  |</w:t>
                    </w:r>
                    <w:proofErr w:type="gramEnd"/>
                    <w:r w:rsidRPr="000A3EEC">
                      <w:rPr>
                        <w:rFonts w:ascii="Helvetica" w:hAnsi="Helvetica"/>
                        <w:color w:val="002D72"/>
                        <w:sz w:val="16"/>
                        <w:szCs w:val="16"/>
                        <w:lang w:val="de-DE"/>
                      </w:rPr>
                      <w:t xml:space="preserve">  </w:t>
                    </w:r>
                    <w:r w:rsidRPr="000A3EEC">
                      <w:rPr>
                        <w:rFonts w:ascii="Helvetica" w:hAnsi="Helvetica"/>
                        <w:color w:val="0085CA"/>
                        <w:sz w:val="16"/>
                        <w:szCs w:val="16"/>
                        <w:lang w:val="de-DE"/>
                      </w:rPr>
                      <w:t xml:space="preserve">f </w:t>
                    </w:r>
                    <w:r w:rsidRPr="000A3EEC">
                      <w:rPr>
                        <w:rFonts w:ascii="Helvetica" w:hAnsi="Helvetica"/>
                        <w:color w:val="002D72"/>
                        <w:sz w:val="16"/>
                        <w:szCs w:val="16"/>
                        <w:lang w:val="de-DE"/>
                      </w:rPr>
                      <w:t>(</w:t>
                    </w:r>
                    <w:r w:rsidR="00892F0C" w:rsidRPr="000A3EEC">
                      <w:rPr>
                        <w:rFonts w:ascii="Helvetica" w:hAnsi="Helvetica"/>
                        <w:color w:val="002D72"/>
                        <w:sz w:val="16"/>
                        <w:szCs w:val="16"/>
                        <w:lang w:val="de-DE"/>
                      </w:rPr>
                      <w:t>207</w:t>
                    </w:r>
                    <w:r w:rsidRPr="000A3EEC">
                      <w:rPr>
                        <w:rFonts w:ascii="Helvetica" w:hAnsi="Helvetica"/>
                        <w:color w:val="002D72"/>
                        <w:sz w:val="16"/>
                        <w:szCs w:val="16"/>
                        <w:lang w:val="de-DE"/>
                      </w:rPr>
                      <w:t xml:space="preserve">) </w:t>
                    </w:r>
                    <w:r w:rsidR="00892F0C" w:rsidRPr="000A3EEC">
                      <w:rPr>
                        <w:rFonts w:ascii="Helvetica" w:hAnsi="Helvetica"/>
                        <w:color w:val="002D72"/>
                        <w:sz w:val="16"/>
                        <w:szCs w:val="16"/>
                        <w:lang w:val="de-DE"/>
                      </w:rPr>
                      <w:t>288</w:t>
                    </w:r>
                    <w:r w:rsidRPr="000A3EEC">
                      <w:rPr>
                        <w:rFonts w:ascii="Helvetica" w:hAnsi="Helvetica"/>
                        <w:color w:val="002D72"/>
                        <w:sz w:val="16"/>
                        <w:szCs w:val="16"/>
                        <w:lang w:val="de-DE"/>
                      </w:rPr>
                      <w:t>-</w:t>
                    </w:r>
                    <w:r w:rsidR="00892F0C" w:rsidRPr="000A3EEC">
                      <w:rPr>
                        <w:rFonts w:ascii="Helvetica" w:hAnsi="Helvetica"/>
                        <w:color w:val="002D72"/>
                        <w:sz w:val="16"/>
                        <w:szCs w:val="16"/>
                        <w:lang w:val="de-DE"/>
                      </w:rPr>
                      <w:t>615</w:t>
                    </w:r>
                    <w:r w:rsidRPr="000A3EEC">
                      <w:rPr>
                        <w:rFonts w:ascii="Helvetica" w:hAnsi="Helvetica"/>
                        <w:color w:val="002D72"/>
                        <w:sz w:val="16"/>
                        <w:szCs w:val="16"/>
                        <w:lang w:val="de-DE"/>
                      </w:rPr>
                      <w:t>0</w:t>
                    </w:r>
                  </w:p>
                  <w:p w14:paraId="254C291B" w14:textId="3E2FB454" w:rsidR="00890D3B" w:rsidRPr="000A3EEC" w:rsidRDefault="00892F0C" w:rsidP="00890D3B">
                    <w:pPr>
                      <w:rPr>
                        <w:rFonts w:ascii="HELVETICA OBLIQUE" w:hAnsi="HELVETICA OBLIQUE"/>
                        <w:i/>
                        <w:color w:val="002D72"/>
                        <w:sz w:val="16"/>
                        <w:szCs w:val="16"/>
                        <w:lang w:val="de-DE"/>
                      </w:rPr>
                    </w:pPr>
                    <w:r w:rsidRPr="000A3EEC">
                      <w:rPr>
                        <w:rFonts w:ascii="HELVETICA OBLIQUE" w:hAnsi="HELVETICA OBLIQUE"/>
                        <w:i/>
                        <w:color w:val="002D72"/>
                        <w:sz w:val="16"/>
                        <w:szCs w:val="16"/>
                        <w:lang w:val="de-DE"/>
                      </w:rPr>
                      <w:t>gregory.carter</w:t>
                    </w:r>
                    <w:r w:rsidR="00890D3B" w:rsidRPr="000A3EEC">
                      <w:rPr>
                        <w:rFonts w:ascii="HELVETICA OBLIQUE" w:hAnsi="HELVETICA OBLIQUE"/>
                        <w:i/>
                        <w:color w:val="002D72"/>
                        <w:sz w:val="16"/>
                        <w:szCs w:val="16"/>
                        <w:lang w:val="de-DE"/>
                      </w:rPr>
                      <w:t>@jax.org</w:t>
                    </w:r>
                  </w:p>
                  <w:p w14:paraId="75D1ABC6" w14:textId="77777777" w:rsidR="00890D3B" w:rsidRPr="000A3EEC" w:rsidRDefault="00890D3B" w:rsidP="00890D3B">
                    <w:pPr>
                      <w:rPr>
                        <w:rFonts w:ascii="Helvetica" w:hAnsi="Helvetica"/>
                        <w:szCs w:val="22"/>
                        <w:lang w:val="de-DE"/>
                      </w:rPr>
                    </w:pPr>
                  </w:p>
                  <w:p w14:paraId="07B7C943" w14:textId="77777777" w:rsidR="00890D3B" w:rsidRPr="000A3EEC" w:rsidRDefault="00890D3B" w:rsidP="00890D3B">
                    <w:pPr>
                      <w:rPr>
                        <w:rFonts w:ascii="Helvetica" w:hAnsi="Helvetica"/>
                        <w:szCs w:val="22"/>
                        <w:lang w:val="de-DE"/>
                      </w:rPr>
                    </w:pP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  <w:r w:rsidRPr="00890D3B">
      <w:rPr>
        <w:noProof/>
      </w:rPr>
      <mc:AlternateContent>
        <mc:Choice Requires="wps">
          <w:drawing>
            <wp:anchor distT="0" distB="0" distL="114300" distR="114300" simplePos="0" relativeHeight="251670528" behindDoc="0" locked="1" layoutInCell="1" allowOverlap="1" wp14:anchorId="663F6BA2" wp14:editId="02E59769">
              <wp:simplePos x="0" y="0"/>
              <wp:positionH relativeFrom="page">
                <wp:posOffset>4137025</wp:posOffset>
              </wp:positionH>
              <wp:positionV relativeFrom="page">
                <wp:posOffset>516890</wp:posOffset>
              </wp:positionV>
              <wp:extent cx="0" cy="831850"/>
              <wp:effectExtent l="0" t="0" r="12700" b="6350"/>
              <wp:wrapNone/>
              <wp:docPr id="37" name="Straight Connector 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831850"/>
                      </a:xfrm>
                      <a:prstGeom prst="line">
                        <a:avLst/>
                      </a:prstGeom>
                      <a:ln w="12700">
                        <a:solidFill>
                          <a:srgbClr val="0085CA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3A4BB3F" id="Straight Connector 37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25.75pt,40.7pt" to="325.75pt,10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" strokecolor="#0085ca" strokeweight="1pt">
              <w10:wrap anchorx="page" anchory="page"/>
              <w10:anchorlock/>
            </v:line>
          </w:pict>
        </mc:Fallback>
      </mc:AlternateContent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Gregory Carter">
    <w15:presenceInfo w15:providerId="AD" w15:userId="S::gregory.carter@jax.org::6230c463-6a8f-4e10-afda-612b5dc566d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trackRevision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CE0"/>
    <w:rsid w:val="000254D5"/>
    <w:rsid w:val="00026F9D"/>
    <w:rsid w:val="00033A96"/>
    <w:rsid w:val="0004202C"/>
    <w:rsid w:val="00042C53"/>
    <w:rsid w:val="00044A6B"/>
    <w:rsid w:val="00047B50"/>
    <w:rsid w:val="00050804"/>
    <w:rsid w:val="000527AD"/>
    <w:rsid w:val="0006713E"/>
    <w:rsid w:val="00092220"/>
    <w:rsid w:val="00092356"/>
    <w:rsid w:val="000A13F1"/>
    <w:rsid w:val="000A26DD"/>
    <w:rsid w:val="000A3EEC"/>
    <w:rsid w:val="000A7F1E"/>
    <w:rsid w:val="000B1F27"/>
    <w:rsid w:val="000C235B"/>
    <w:rsid w:val="000D3BD5"/>
    <w:rsid w:val="00113164"/>
    <w:rsid w:val="0011521B"/>
    <w:rsid w:val="0013179F"/>
    <w:rsid w:val="001350EC"/>
    <w:rsid w:val="00142E57"/>
    <w:rsid w:val="00160F12"/>
    <w:rsid w:val="001662B5"/>
    <w:rsid w:val="00170043"/>
    <w:rsid w:val="001D1787"/>
    <w:rsid w:val="001D78D5"/>
    <w:rsid w:val="001E19CC"/>
    <w:rsid w:val="001E402A"/>
    <w:rsid w:val="001F557C"/>
    <w:rsid w:val="0020755F"/>
    <w:rsid w:val="00256CE0"/>
    <w:rsid w:val="00266391"/>
    <w:rsid w:val="0029171B"/>
    <w:rsid w:val="002970A3"/>
    <w:rsid w:val="002A1F1E"/>
    <w:rsid w:val="002B1A41"/>
    <w:rsid w:val="002E6C66"/>
    <w:rsid w:val="0030645C"/>
    <w:rsid w:val="00316E0B"/>
    <w:rsid w:val="003510AC"/>
    <w:rsid w:val="00390055"/>
    <w:rsid w:val="00390A7F"/>
    <w:rsid w:val="0039179E"/>
    <w:rsid w:val="003946A6"/>
    <w:rsid w:val="003A45A3"/>
    <w:rsid w:val="003B7EB3"/>
    <w:rsid w:val="0048116B"/>
    <w:rsid w:val="0049606C"/>
    <w:rsid w:val="0049711C"/>
    <w:rsid w:val="004A7503"/>
    <w:rsid w:val="004B02F4"/>
    <w:rsid w:val="004B0D39"/>
    <w:rsid w:val="004E6595"/>
    <w:rsid w:val="00546AD1"/>
    <w:rsid w:val="00554E50"/>
    <w:rsid w:val="0056300B"/>
    <w:rsid w:val="005657B9"/>
    <w:rsid w:val="00577F2E"/>
    <w:rsid w:val="00593ACF"/>
    <w:rsid w:val="00595063"/>
    <w:rsid w:val="005A45C6"/>
    <w:rsid w:val="005B150B"/>
    <w:rsid w:val="005D013A"/>
    <w:rsid w:val="005F3855"/>
    <w:rsid w:val="006139A9"/>
    <w:rsid w:val="00617853"/>
    <w:rsid w:val="00633883"/>
    <w:rsid w:val="00642901"/>
    <w:rsid w:val="00664C1C"/>
    <w:rsid w:val="00677C10"/>
    <w:rsid w:val="006873E6"/>
    <w:rsid w:val="0069697E"/>
    <w:rsid w:val="0069703F"/>
    <w:rsid w:val="006A5A6D"/>
    <w:rsid w:val="006B2B98"/>
    <w:rsid w:val="006E06E5"/>
    <w:rsid w:val="006E4466"/>
    <w:rsid w:val="00727107"/>
    <w:rsid w:val="0075457B"/>
    <w:rsid w:val="00754F03"/>
    <w:rsid w:val="007866C7"/>
    <w:rsid w:val="007B0E48"/>
    <w:rsid w:val="007B19E4"/>
    <w:rsid w:val="007D5275"/>
    <w:rsid w:val="007E5316"/>
    <w:rsid w:val="008032F1"/>
    <w:rsid w:val="00816C15"/>
    <w:rsid w:val="00864D63"/>
    <w:rsid w:val="00871CB9"/>
    <w:rsid w:val="00890D3B"/>
    <w:rsid w:val="00892F0C"/>
    <w:rsid w:val="00893D56"/>
    <w:rsid w:val="008D0F21"/>
    <w:rsid w:val="008D3498"/>
    <w:rsid w:val="008F5404"/>
    <w:rsid w:val="0091616F"/>
    <w:rsid w:val="00916D3E"/>
    <w:rsid w:val="00920A5C"/>
    <w:rsid w:val="009369D3"/>
    <w:rsid w:val="00953678"/>
    <w:rsid w:val="00960FD5"/>
    <w:rsid w:val="00983E57"/>
    <w:rsid w:val="00986804"/>
    <w:rsid w:val="00986C12"/>
    <w:rsid w:val="009A2A35"/>
    <w:rsid w:val="009A5175"/>
    <w:rsid w:val="009A6B45"/>
    <w:rsid w:val="009D15C7"/>
    <w:rsid w:val="009E6715"/>
    <w:rsid w:val="00A27FAC"/>
    <w:rsid w:val="00A323B9"/>
    <w:rsid w:val="00A37481"/>
    <w:rsid w:val="00A419D7"/>
    <w:rsid w:val="00A44060"/>
    <w:rsid w:val="00A44706"/>
    <w:rsid w:val="00A473A5"/>
    <w:rsid w:val="00A602C0"/>
    <w:rsid w:val="00A64483"/>
    <w:rsid w:val="00A84399"/>
    <w:rsid w:val="00A93A53"/>
    <w:rsid w:val="00AA53F5"/>
    <w:rsid w:val="00AB20B4"/>
    <w:rsid w:val="00AB5C7F"/>
    <w:rsid w:val="00AE5C79"/>
    <w:rsid w:val="00B03C1F"/>
    <w:rsid w:val="00B16CD8"/>
    <w:rsid w:val="00B2178A"/>
    <w:rsid w:val="00B37359"/>
    <w:rsid w:val="00B461CF"/>
    <w:rsid w:val="00B4774A"/>
    <w:rsid w:val="00B53CA8"/>
    <w:rsid w:val="00B56A4E"/>
    <w:rsid w:val="00B6106B"/>
    <w:rsid w:val="00B64578"/>
    <w:rsid w:val="00B92177"/>
    <w:rsid w:val="00BB1220"/>
    <w:rsid w:val="00BB6C97"/>
    <w:rsid w:val="00C0185E"/>
    <w:rsid w:val="00C07ABF"/>
    <w:rsid w:val="00C14BFA"/>
    <w:rsid w:val="00C21D82"/>
    <w:rsid w:val="00C27FC5"/>
    <w:rsid w:val="00C42014"/>
    <w:rsid w:val="00C50077"/>
    <w:rsid w:val="00C63826"/>
    <w:rsid w:val="00C65082"/>
    <w:rsid w:val="00C70F64"/>
    <w:rsid w:val="00C92ED7"/>
    <w:rsid w:val="00C937E3"/>
    <w:rsid w:val="00CA0CC0"/>
    <w:rsid w:val="00CE602E"/>
    <w:rsid w:val="00CF0E7C"/>
    <w:rsid w:val="00D058B3"/>
    <w:rsid w:val="00D260C7"/>
    <w:rsid w:val="00D33EA5"/>
    <w:rsid w:val="00D3424A"/>
    <w:rsid w:val="00D451D9"/>
    <w:rsid w:val="00D6431D"/>
    <w:rsid w:val="00D71CAB"/>
    <w:rsid w:val="00DA1DBA"/>
    <w:rsid w:val="00DA236F"/>
    <w:rsid w:val="00DB0E0A"/>
    <w:rsid w:val="00DD0A28"/>
    <w:rsid w:val="00DE4B69"/>
    <w:rsid w:val="00DF2B69"/>
    <w:rsid w:val="00DF36C6"/>
    <w:rsid w:val="00E323BA"/>
    <w:rsid w:val="00E40811"/>
    <w:rsid w:val="00E660BD"/>
    <w:rsid w:val="00E74D5F"/>
    <w:rsid w:val="00E753DF"/>
    <w:rsid w:val="00E77927"/>
    <w:rsid w:val="00E86E65"/>
    <w:rsid w:val="00EA149E"/>
    <w:rsid w:val="00EA1CB1"/>
    <w:rsid w:val="00EB29F6"/>
    <w:rsid w:val="00EF23B5"/>
    <w:rsid w:val="00F11DF7"/>
    <w:rsid w:val="00F26269"/>
    <w:rsid w:val="00F729AF"/>
    <w:rsid w:val="00FA1BE6"/>
    <w:rsid w:val="00FA61A6"/>
    <w:rsid w:val="00FC536E"/>
    <w:rsid w:val="00FF79D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2D13286"/>
  <w15:docId w15:val="{1B3B136D-D7B8-D140-B63D-81E4A0535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JAX_Body"/>
    <w:qFormat/>
    <w:rsid w:val="00E753DF"/>
    <w:rPr>
      <w:rFonts w:ascii="Times New Roman" w:hAnsi="Times New Roman"/>
      <w:sz w:val="22"/>
    </w:rPr>
  </w:style>
  <w:style w:type="paragraph" w:styleId="Heading1">
    <w:name w:val="heading 1"/>
    <w:aliases w:val="JAX_Heading"/>
    <w:basedOn w:val="Normal"/>
    <w:next w:val="Normal"/>
    <w:link w:val="Heading1Char"/>
    <w:uiPriority w:val="9"/>
    <w:rsid w:val="00C70F64"/>
    <w:pPr>
      <w:keepNext/>
      <w:keepLines/>
      <w:spacing w:before="480"/>
      <w:outlineLvl w:val="0"/>
    </w:pPr>
    <w:rPr>
      <w:rFonts w:ascii="Arial" w:eastAsiaTheme="majorEastAsia" w:hAnsi="Arial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C70F6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6CE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6CE0"/>
  </w:style>
  <w:style w:type="paragraph" w:styleId="Footer">
    <w:name w:val="footer"/>
    <w:basedOn w:val="Normal"/>
    <w:link w:val="FooterChar"/>
    <w:uiPriority w:val="99"/>
    <w:unhideWhenUsed/>
    <w:rsid w:val="00256CE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6CE0"/>
  </w:style>
  <w:style w:type="paragraph" w:customStyle="1" w:styleId="NoParagraphStyle">
    <w:name w:val="[No Paragraph Style]"/>
    <w:rsid w:val="00C70F64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character" w:customStyle="1" w:styleId="Heading1Char">
    <w:name w:val="Heading 1 Char"/>
    <w:aliases w:val="JAX_Heading Char"/>
    <w:basedOn w:val="DefaultParagraphFont"/>
    <w:link w:val="Heading1"/>
    <w:uiPriority w:val="9"/>
    <w:rsid w:val="00C70F64"/>
    <w:rPr>
      <w:rFonts w:ascii="Arial" w:eastAsiaTheme="majorEastAsia" w:hAnsi="Arial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0F6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rsid w:val="00C70F6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70F6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185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185E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0C235B"/>
    <w:pPr>
      <w:spacing w:before="100" w:beforeAutospacing="1" w:after="100" w:afterAutospacing="1"/>
    </w:pPr>
    <w:rPr>
      <w:rFonts w:eastAsia="Times New Roman" w:cs="Times New Roman"/>
      <w:sz w:val="24"/>
      <w:lang w:eastAsia="zh-CN"/>
    </w:rPr>
  </w:style>
  <w:style w:type="paragraph" w:styleId="Revision">
    <w:name w:val="Revision"/>
    <w:hidden/>
    <w:uiPriority w:val="99"/>
    <w:semiHidden/>
    <w:rsid w:val="00617853"/>
    <w:rPr>
      <w:rFonts w:ascii="Times New Roman" w:hAnsi="Times New Roman"/>
      <w:sz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61785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602C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602C0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602C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602C0"/>
    <w:rPr>
      <w:rFonts w:ascii="Times New Roman" w:hAnsi="Times New Roman"/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A93A5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microsoft.com/office/2011/relationships/people" Target="peop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486</Words>
  <Characters>2773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L. Torrance</dc:creator>
  <cp:keywords/>
  <dc:description/>
  <cp:lastModifiedBy>Gregory Carter</cp:lastModifiedBy>
  <cp:revision>2</cp:revision>
  <dcterms:created xsi:type="dcterms:W3CDTF">2024-11-04T19:54:00Z</dcterms:created>
  <dcterms:modified xsi:type="dcterms:W3CDTF">2024-11-04T19:54:00Z</dcterms:modified>
</cp:coreProperties>
</file>
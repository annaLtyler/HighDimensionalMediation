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DC56" w14:textId="5DBE1EE1" w:rsidR="00BF1420" w:rsidRPr="00CD065C" w:rsidRDefault="00F6694E" w:rsidP="006B5C90">
      <w:pPr>
        <w:spacing w:after="60" w:line="276" w:lineRule="auto"/>
        <w:ind w:left="576" w:right="432"/>
        <w:jc w:val="right"/>
        <w:rPr>
          <w:rFonts w:cs="Times New Roman"/>
          <w:sz w:val="20"/>
          <w:szCs w:val="20"/>
          <w:rPrChange w:id="0" w:author="Matt Mahoney" w:date="2024-10-10T07:34:00Z" w16du:dateUtc="2024-10-10T11:34:00Z">
            <w:rPr>
              <w:rFonts w:cs="Times New Roman"/>
              <w:sz w:val="24"/>
            </w:rPr>
          </w:rPrChange>
        </w:rPr>
        <w:pPrChange w:id="1" w:author="Matt Mahoney" w:date="2024-10-09T16:48:00Z" w16du:dateUtc="2024-10-09T20:48:00Z">
          <w:pPr>
            <w:spacing w:after="120" w:line="276" w:lineRule="auto"/>
            <w:ind w:left="576" w:right="432"/>
            <w:jc w:val="right"/>
          </w:pPr>
        </w:pPrChange>
      </w:pPr>
      <w:proofErr w:type="gramStart"/>
      <w:r w:rsidRPr="00CD065C">
        <w:rPr>
          <w:rFonts w:cs="Times New Roman"/>
          <w:sz w:val="20"/>
          <w:szCs w:val="20"/>
          <w:rPrChange w:id="2" w:author="Matt Mahoney" w:date="2024-10-10T07:34:00Z" w16du:dateUtc="2024-10-10T11:34:00Z">
            <w:rPr>
              <w:rFonts w:cs="Times New Roman"/>
              <w:sz w:val="24"/>
            </w:rPr>
          </w:rPrChange>
        </w:rPr>
        <w:t>October XXX</w:t>
      </w:r>
      <w:r w:rsidR="00BF1420" w:rsidRPr="00CD065C">
        <w:rPr>
          <w:rFonts w:cs="Times New Roman"/>
          <w:sz w:val="20"/>
          <w:szCs w:val="20"/>
          <w:rPrChange w:id="3" w:author="Matt Mahoney" w:date="2024-10-10T07:34:00Z" w16du:dateUtc="2024-10-10T11:34:00Z">
            <w:rPr>
              <w:rFonts w:cs="Times New Roman"/>
              <w:sz w:val="24"/>
            </w:rPr>
          </w:rPrChange>
        </w:rPr>
        <w:t>,</w:t>
      </w:r>
      <w:proofErr w:type="gramEnd"/>
      <w:r w:rsidR="00BF1420" w:rsidRPr="00CD065C">
        <w:rPr>
          <w:rFonts w:cs="Times New Roman"/>
          <w:sz w:val="20"/>
          <w:szCs w:val="20"/>
          <w:rPrChange w:id="4" w:author="Matt Mahoney" w:date="2024-10-10T07:34:00Z" w16du:dateUtc="2024-10-10T11:34:00Z">
            <w:rPr>
              <w:rFonts w:cs="Times New Roman"/>
              <w:sz w:val="24"/>
            </w:rPr>
          </w:rPrChange>
        </w:rPr>
        <w:t xml:space="preserve"> 202</w:t>
      </w:r>
      <w:r w:rsidR="006D5FDD" w:rsidRPr="00CD065C">
        <w:rPr>
          <w:rFonts w:cs="Times New Roman"/>
          <w:sz w:val="20"/>
          <w:szCs w:val="20"/>
          <w:rPrChange w:id="5" w:author="Matt Mahoney" w:date="2024-10-10T07:34:00Z" w16du:dateUtc="2024-10-10T11:34:00Z">
            <w:rPr>
              <w:rFonts w:cs="Times New Roman"/>
              <w:sz w:val="24"/>
            </w:rPr>
          </w:rPrChange>
        </w:rPr>
        <w:t>4</w:t>
      </w:r>
    </w:p>
    <w:p w14:paraId="616BCD32" w14:textId="77777777" w:rsidR="00BF1420" w:rsidRPr="00CD065C" w:rsidRDefault="00BF1420" w:rsidP="006B5C90">
      <w:pPr>
        <w:spacing w:after="60" w:line="276" w:lineRule="auto"/>
        <w:ind w:left="576"/>
        <w:rPr>
          <w:rFonts w:cs="Times New Roman"/>
          <w:sz w:val="20"/>
          <w:szCs w:val="20"/>
          <w:rPrChange w:id="6" w:author="Matt Mahoney" w:date="2024-10-10T07:34:00Z" w16du:dateUtc="2024-10-10T11:34:00Z">
            <w:rPr>
              <w:rFonts w:cs="Times New Roman"/>
              <w:szCs w:val="22"/>
            </w:rPr>
          </w:rPrChange>
        </w:rPr>
        <w:pPrChange w:id="7" w:author="Matt Mahoney" w:date="2024-10-09T16:48:00Z" w16du:dateUtc="2024-10-09T20:48:00Z">
          <w:pPr>
            <w:spacing w:line="276" w:lineRule="auto"/>
            <w:ind w:left="576"/>
          </w:pPr>
        </w:pPrChange>
      </w:pPr>
    </w:p>
    <w:p w14:paraId="7FABDE09" w14:textId="77777777" w:rsidR="00BF1420" w:rsidRPr="00CD065C" w:rsidDel="00DF30EC" w:rsidRDefault="00BF1420" w:rsidP="006B5C90">
      <w:pPr>
        <w:spacing w:after="60" w:line="276" w:lineRule="auto"/>
        <w:ind w:left="576"/>
        <w:rPr>
          <w:del w:id="8" w:author="Matt Mahoney" w:date="2024-10-09T17:04:00Z" w16du:dateUtc="2024-10-09T21:04:00Z"/>
          <w:rFonts w:cs="Times New Roman"/>
          <w:sz w:val="20"/>
          <w:szCs w:val="20"/>
          <w:rPrChange w:id="9" w:author="Matt Mahoney" w:date="2024-10-10T07:34:00Z" w16du:dateUtc="2024-10-10T11:34:00Z">
            <w:rPr>
              <w:del w:id="10" w:author="Matt Mahoney" w:date="2024-10-09T17:04:00Z" w16du:dateUtc="2024-10-09T21:04:00Z"/>
              <w:rFonts w:cs="Times New Roman"/>
              <w:szCs w:val="22"/>
            </w:rPr>
          </w:rPrChange>
        </w:rPr>
        <w:pPrChange w:id="11" w:author="Matt Mahoney" w:date="2024-10-09T16:48:00Z" w16du:dateUtc="2024-10-09T20:48:00Z">
          <w:pPr>
            <w:spacing w:line="276" w:lineRule="auto"/>
            <w:ind w:left="576"/>
          </w:pPr>
        </w:pPrChange>
      </w:pPr>
      <w:r w:rsidRPr="00CD065C">
        <w:rPr>
          <w:rFonts w:cs="Times New Roman"/>
          <w:sz w:val="20"/>
          <w:szCs w:val="20"/>
          <w:rPrChange w:id="12" w:author="Matt Mahoney" w:date="2024-10-10T07:34:00Z" w16du:dateUtc="2024-10-10T11:34:00Z">
            <w:rPr>
              <w:rFonts w:cs="Times New Roman"/>
              <w:szCs w:val="22"/>
            </w:rPr>
          </w:rPrChange>
        </w:rPr>
        <w:t>Dear Editors,</w:t>
      </w:r>
    </w:p>
    <w:p w14:paraId="7F720E87" w14:textId="77777777" w:rsidR="00BF1420" w:rsidRPr="00CD065C" w:rsidRDefault="00BF1420" w:rsidP="00DF30EC">
      <w:pPr>
        <w:spacing w:after="60" w:line="276" w:lineRule="auto"/>
        <w:ind w:left="576"/>
        <w:rPr>
          <w:rFonts w:cs="Times New Roman"/>
          <w:sz w:val="20"/>
          <w:szCs w:val="20"/>
          <w:rPrChange w:id="13" w:author="Matt Mahoney" w:date="2024-10-10T07:34:00Z" w16du:dateUtc="2024-10-10T11:34:00Z">
            <w:rPr>
              <w:rFonts w:cs="Times New Roman"/>
              <w:szCs w:val="22"/>
            </w:rPr>
          </w:rPrChange>
        </w:rPr>
        <w:pPrChange w:id="14" w:author="Matt Mahoney" w:date="2024-10-09T17:04:00Z" w16du:dateUtc="2024-10-09T21:04:00Z">
          <w:pPr>
            <w:spacing w:line="276" w:lineRule="auto"/>
            <w:ind w:left="576"/>
          </w:pPr>
        </w:pPrChange>
      </w:pPr>
    </w:p>
    <w:p w14:paraId="55A45CA2" w14:textId="524D3D4C" w:rsidR="00BF1420" w:rsidRPr="00CD065C" w:rsidDel="006B5C90" w:rsidRDefault="00BF1420" w:rsidP="006B5C90">
      <w:pPr>
        <w:spacing w:after="60" w:line="276" w:lineRule="auto"/>
        <w:ind w:left="576"/>
        <w:rPr>
          <w:del w:id="15" w:author="Matt Mahoney" w:date="2024-10-09T16:46:00Z" w16du:dateUtc="2024-10-09T20:46:00Z"/>
          <w:rFonts w:cs="Times New Roman"/>
          <w:smallCaps/>
          <w:sz w:val="20"/>
          <w:szCs w:val="20"/>
          <w:rPrChange w:id="16" w:author="Matt Mahoney" w:date="2024-10-10T07:34:00Z" w16du:dateUtc="2024-10-10T11:34:00Z">
            <w:rPr>
              <w:del w:id="17" w:author="Matt Mahoney" w:date="2024-10-09T16:46:00Z" w16du:dateUtc="2024-10-09T20:46:00Z"/>
              <w:rFonts w:cs="Times New Roman"/>
              <w:smallCaps/>
              <w:szCs w:val="22"/>
            </w:rPr>
          </w:rPrChange>
        </w:rPr>
        <w:pPrChange w:id="18" w:author="Matt Mahoney" w:date="2024-10-09T16:48:00Z" w16du:dateUtc="2024-10-09T20:48:00Z">
          <w:pPr>
            <w:spacing w:line="276" w:lineRule="auto"/>
            <w:ind w:left="576"/>
          </w:pPr>
        </w:pPrChange>
      </w:pPr>
      <w:r w:rsidRPr="00CD065C">
        <w:rPr>
          <w:rFonts w:cs="Times New Roman"/>
          <w:sz w:val="20"/>
          <w:szCs w:val="20"/>
          <w:rPrChange w:id="19" w:author="Matt Mahoney" w:date="2024-10-10T07:34:00Z" w16du:dateUtc="2024-10-10T11:34:00Z">
            <w:rPr>
              <w:rFonts w:cs="Times New Roman"/>
              <w:szCs w:val="22"/>
            </w:rPr>
          </w:rPrChange>
        </w:rPr>
        <w:t>My co-authors and I are writing to submit the manuscript entitled “</w:t>
      </w:r>
      <w:r w:rsidR="00A36D94" w:rsidRPr="00CD065C">
        <w:rPr>
          <w:rFonts w:eastAsia="Times New Roman" w:cs="Times New Roman"/>
          <w:bCs/>
          <w:color w:val="000000"/>
          <w:sz w:val="20"/>
          <w:szCs w:val="20"/>
          <w:rPrChange w:id="20" w:author="Matt Mahoney" w:date="2024-10-10T07:34:00Z" w16du:dateUtc="2024-10-10T11:34:00Z">
            <w:rPr>
              <w:rFonts w:eastAsia="Times New Roman" w:cs="Times New Roman"/>
              <w:bCs/>
              <w:color w:val="000000"/>
              <w:szCs w:val="22"/>
            </w:rPr>
          </w:rPrChange>
        </w:rPr>
        <w:t>Transcripts with high distal heritability mediate genetic effects on complex metabolic traits</w:t>
      </w:r>
      <w:r w:rsidRPr="00CD065C">
        <w:rPr>
          <w:rFonts w:cs="Times New Roman"/>
          <w:sz w:val="20"/>
          <w:szCs w:val="20"/>
          <w:rPrChange w:id="2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”, as a research </w:t>
      </w:r>
      <w:bookmarkStart w:id="22" w:name="OLE_LINK5"/>
      <w:bookmarkStart w:id="23" w:name="OLE_LINK6"/>
      <w:bookmarkStart w:id="24" w:name="OLE_LINK7"/>
      <w:r w:rsidRPr="00CD065C">
        <w:rPr>
          <w:rFonts w:cs="Times New Roman"/>
          <w:sz w:val="20"/>
          <w:szCs w:val="20"/>
          <w:rPrChange w:id="2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article </w:t>
      </w:r>
      <w:bookmarkEnd w:id="22"/>
      <w:bookmarkEnd w:id="23"/>
      <w:bookmarkEnd w:id="24"/>
      <w:r w:rsidRPr="00CD065C">
        <w:rPr>
          <w:rFonts w:cs="Times New Roman"/>
          <w:sz w:val="20"/>
          <w:szCs w:val="20"/>
          <w:rPrChange w:id="26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for </w:t>
      </w:r>
      <w:r w:rsidR="0003529C" w:rsidRPr="00CD065C">
        <w:rPr>
          <w:rFonts w:cs="Times New Roman"/>
          <w:i/>
          <w:iCs/>
          <w:sz w:val="20"/>
          <w:szCs w:val="20"/>
          <w:rPrChange w:id="27" w:author="Matt Mahoney" w:date="2024-10-10T07:34:00Z" w16du:dateUtc="2024-10-10T11:34:00Z">
            <w:rPr>
              <w:rFonts w:cs="Times New Roman"/>
              <w:i/>
              <w:iCs/>
              <w:szCs w:val="22"/>
            </w:rPr>
          </w:rPrChange>
        </w:rPr>
        <w:t>Nature Genetics</w:t>
      </w:r>
      <w:r w:rsidRPr="00CD065C">
        <w:rPr>
          <w:rFonts w:cs="Times New Roman"/>
          <w:i/>
          <w:iCs/>
          <w:smallCaps/>
          <w:sz w:val="20"/>
          <w:szCs w:val="20"/>
          <w:rPrChange w:id="28" w:author="Matt Mahoney" w:date="2024-10-10T07:34:00Z" w16du:dateUtc="2024-10-10T11:34:00Z">
            <w:rPr>
              <w:rFonts w:cs="Times New Roman"/>
              <w:i/>
              <w:iCs/>
              <w:smallCaps/>
              <w:szCs w:val="22"/>
            </w:rPr>
          </w:rPrChange>
        </w:rPr>
        <w:t>.</w:t>
      </w:r>
      <w:r w:rsidRPr="00CD065C">
        <w:rPr>
          <w:rFonts w:cs="Times New Roman"/>
          <w:smallCaps/>
          <w:sz w:val="20"/>
          <w:szCs w:val="20"/>
          <w:rPrChange w:id="29" w:author="Matt Mahoney" w:date="2024-10-10T07:34:00Z" w16du:dateUtc="2024-10-10T11:34:00Z">
            <w:rPr>
              <w:rFonts w:cs="Times New Roman"/>
              <w:smallCaps/>
              <w:szCs w:val="22"/>
            </w:rPr>
          </w:rPrChange>
        </w:rPr>
        <w:t xml:space="preserve"> </w:t>
      </w:r>
    </w:p>
    <w:p w14:paraId="1D829BFA" w14:textId="77777777" w:rsidR="00BF1420" w:rsidRPr="00CD065C" w:rsidRDefault="00BF1420" w:rsidP="006B5C90">
      <w:pPr>
        <w:spacing w:after="60" w:line="276" w:lineRule="auto"/>
        <w:ind w:left="576"/>
        <w:rPr>
          <w:rFonts w:cs="Times New Roman"/>
          <w:smallCaps/>
          <w:sz w:val="20"/>
          <w:szCs w:val="20"/>
          <w:rPrChange w:id="30" w:author="Matt Mahoney" w:date="2024-10-10T07:34:00Z" w16du:dateUtc="2024-10-10T11:34:00Z">
            <w:rPr>
              <w:rFonts w:cs="Times New Roman"/>
              <w:smallCaps/>
              <w:szCs w:val="22"/>
            </w:rPr>
          </w:rPrChange>
        </w:rPr>
        <w:pPrChange w:id="31" w:author="Matt Mahoney" w:date="2024-10-09T16:48:00Z" w16du:dateUtc="2024-10-09T20:48:00Z">
          <w:pPr>
            <w:spacing w:line="276" w:lineRule="auto"/>
            <w:ind w:left="576"/>
          </w:pPr>
        </w:pPrChange>
      </w:pPr>
    </w:p>
    <w:p w14:paraId="5DF7971E" w14:textId="038E90A1" w:rsidR="009D68E3" w:rsidRPr="00CD065C" w:rsidDel="009712DA" w:rsidRDefault="009712DA" w:rsidP="0028654B">
      <w:pPr>
        <w:spacing w:after="60" w:line="276" w:lineRule="auto"/>
        <w:ind w:left="576"/>
        <w:rPr>
          <w:del w:id="32" w:author="Matt Mahoney" w:date="2024-10-09T16:46:00Z" w16du:dateUtc="2024-10-09T20:46:00Z"/>
          <w:rFonts w:cs="Times New Roman"/>
          <w:sz w:val="20"/>
          <w:szCs w:val="20"/>
          <w:rPrChange w:id="33" w:author="Matt Mahoney" w:date="2024-10-10T07:34:00Z" w16du:dateUtc="2024-10-10T11:34:00Z">
            <w:rPr>
              <w:del w:id="34" w:author="Matt Mahoney" w:date="2024-10-09T16:46:00Z" w16du:dateUtc="2024-10-09T20:46:00Z"/>
              <w:rFonts w:cs="Times New Roman"/>
              <w:szCs w:val="22"/>
            </w:rPr>
          </w:rPrChange>
        </w:rPr>
        <w:pPrChange w:id="35" w:author="Matt Mahoney" w:date="2024-10-10T07:24:00Z" w16du:dateUtc="2024-10-10T11:24:00Z">
          <w:pPr>
            <w:spacing w:after="60" w:line="276" w:lineRule="auto"/>
            <w:ind w:left="576"/>
          </w:pPr>
        </w:pPrChange>
      </w:pPr>
      <w:ins w:id="36" w:author="Matt Mahoney" w:date="2024-10-09T17:15:00Z" w16du:dateUtc="2024-10-09T21:15:00Z">
        <w:r w:rsidRPr="00CD065C">
          <w:rPr>
            <w:rFonts w:cs="Times New Roman"/>
            <w:sz w:val="20"/>
            <w:szCs w:val="20"/>
            <w:rPrChange w:id="3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This work</w:t>
        </w:r>
      </w:ins>
      <w:ins w:id="38" w:author="Matt Mahoney" w:date="2024-10-10T07:23:00Z" w16du:dateUtc="2024-10-10T11:23:00Z">
        <w:r w:rsidR="00CC3115" w:rsidRPr="00CD065C">
          <w:rPr>
            <w:rFonts w:cs="Times New Roman"/>
            <w:sz w:val="20"/>
            <w:szCs w:val="20"/>
            <w:rPrChange w:id="3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studies the genetic architecture of </w:t>
        </w:r>
        <w:r w:rsidR="0028654B" w:rsidRPr="00CD065C">
          <w:rPr>
            <w:rFonts w:cs="Times New Roman"/>
            <w:sz w:val="20"/>
            <w:szCs w:val="20"/>
            <w:rPrChange w:id="4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co</w:t>
        </w:r>
      </w:ins>
      <w:ins w:id="41" w:author="Matt Mahoney" w:date="2024-10-10T07:24:00Z" w16du:dateUtc="2024-10-10T11:24:00Z">
        <w:r w:rsidR="0028654B" w:rsidRPr="00CD065C">
          <w:rPr>
            <w:rFonts w:cs="Times New Roman"/>
            <w:sz w:val="20"/>
            <w:szCs w:val="20"/>
            <w:rPrChange w:id="4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mplex traits using diet-induced obesity and metabolic disease as an archetypal example. We</w:t>
        </w:r>
      </w:ins>
      <w:ins w:id="43" w:author="Matt Mahoney" w:date="2024-10-09T17:15:00Z" w16du:dateUtc="2024-10-09T21:15:00Z">
        <w:r w:rsidRPr="00CD065C">
          <w:rPr>
            <w:rFonts w:cs="Times New Roman"/>
            <w:sz w:val="20"/>
            <w:szCs w:val="20"/>
            <w:rPrChange w:id="4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combine</w:t>
        </w:r>
      </w:ins>
      <w:ins w:id="45" w:author="Matt Mahoney" w:date="2024-10-10T07:24:00Z" w16du:dateUtc="2024-10-10T11:24:00Z">
        <w:r w:rsidR="0028654B" w:rsidRPr="00CD065C">
          <w:rPr>
            <w:rFonts w:cs="Times New Roman"/>
            <w:sz w:val="20"/>
            <w:szCs w:val="20"/>
            <w:rPrChange w:id="4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d</w:t>
        </w:r>
      </w:ins>
      <w:ins w:id="47" w:author="Matt Mahoney" w:date="2024-10-09T17:15:00Z" w16du:dateUtc="2024-10-09T21:15:00Z">
        <w:r w:rsidRPr="00CD065C">
          <w:rPr>
            <w:rFonts w:cs="Times New Roman"/>
            <w:sz w:val="20"/>
            <w:szCs w:val="20"/>
            <w:rPrChange w:id="4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two multi-tissue, clinically relevant data sets from independent, genetically diverse mouse populations with a novel high-dimensional mediation analysis (HDMA) to investigate the relationship between expression quantitative trait loci (</w:t>
        </w:r>
        <w:proofErr w:type="spellStart"/>
        <w:r w:rsidRPr="00CD065C">
          <w:rPr>
            <w:rFonts w:cs="Times New Roman"/>
            <w:sz w:val="20"/>
            <w:szCs w:val="20"/>
            <w:rPrChange w:id="4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eQTLs</w:t>
        </w:r>
        <w:proofErr w:type="spellEnd"/>
        <w:r w:rsidRPr="00CD065C">
          <w:rPr>
            <w:rFonts w:cs="Times New Roman"/>
            <w:sz w:val="20"/>
            <w:szCs w:val="20"/>
            <w:rPrChange w:id="5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) and the heritability of complex traits. Such data are essentially impossible in human subjects, making our study a unique opportunity to test foundational questions of genetic architecture. Using these data, we provide the first experimental validation of an emerging theory about </w:t>
        </w:r>
      </w:ins>
      <w:ins w:id="51" w:author="Matt Mahoney" w:date="2024-10-10T07:26:00Z" w16du:dateUtc="2024-10-10T11:26:00Z">
        <w:r w:rsidR="0028654B" w:rsidRPr="00CD065C">
          <w:rPr>
            <w:rFonts w:cs="Times New Roman"/>
            <w:sz w:val="20"/>
            <w:szCs w:val="20"/>
            <w:rPrChange w:id="5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the </w:t>
        </w:r>
      </w:ins>
      <w:ins w:id="53" w:author="Matt Mahoney" w:date="2024-10-10T07:31:00Z" w16du:dateUtc="2024-10-10T11:31:00Z">
        <w:r w:rsidR="00CC3D79" w:rsidRPr="00CD065C">
          <w:rPr>
            <w:rFonts w:cs="Times New Roman"/>
            <w:sz w:val="20"/>
            <w:szCs w:val="20"/>
            <w:rPrChange w:id="5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critical importance</w:t>
        </w:r>
      </w:ins>
      <w:ins w:id="55" w:author="Matt Mahoney" w:date="2024-10-10T07:26:00Z" w16du:dateUtc="2024-10-10T11:26:00Z">
        <w:r w:rsidR="0028654B" w:rsidRPr="00CD065C">
          <w:rPr>
            <w:rFonts w:cs="Times New Roman"/>
            <w:sz w:val="20"/>
            <w:szCs w:val="20"/>
            <w:rPrChange w:id="5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of distal</w:t>
        </w:r>
      </w:ins>
      <w:ins w:id="57" w:author="Matt Mahoney" w:date="2024-10-10T07:27:00Z" w16du:dateUtc="2024-10-10T11:27:00Z">
        <w:r w:rsidR="0028654B" w:rsidRPr="00CD065C">
          <w:rPr>
            <w:rFonts w:cs="Times New Roman"/>
            <w:sz w:val="20"/>
            <w:szCs w:val="20"/>
            <w:rPrChange w:id="5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gene</w:t>
        </w:r>
      </w:ins>
      <w:ins w:id="59" w:author="Matt Mahoney" w:date="2024-10-10T07:26:00Z" w16du:dateUtc="2024-10-10T11:26:00Z">
        <w:r w:rsidR="0028654B" w:rsidRPr="00CD065C">
          <w:rPr>
            <w:rFonts w:cs="Times New Roman"/>
            <w:sz w:val="20"/>
            <w:szCs w:val="20"/>
            <w:rPrChange w:id="6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regulation for </w:t>
        </w:r>
      </w:ins>
      <w:ins w:id="61" w:author="Matt Mahoney" w:date="2024-10-10T07:14:00Z" w16du:dateUtc="2024-10-10T11:14:00Z">
        <w:r w:rsidR="00CC3115" w:rsidRPr="00CD065C">
          <w:rPr>
            <w:rFonts w:cs="Times New Roman"/>
            <w:sz w:val="20"/>
            <w:szCs w:val="20"/>
            <w:rPrChange w:id="6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complex trait</w:t>
        </w:r>
      </w:ins>
      <w:ins w:id="63" w:author="Matt Mahoney" w:date="2024-10-09T17:15:00Z" w16du:dateUtc="2024-10-09T21:15:00Z">
        <w:r w:rsidRPr="00CD065C">
          <w:rPr>
            <w:rFonts w:cs="Times New Roman"/>
            <w:sz w:val="20"/>
            <w:szCs w:val="20"/>
            <w:rPrChange w:id="6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heritability that has </w:t>
        </w:r>
      </w:ins>
      <w:ins w:id="65" w:author="Matt Mahoney" w:date="2024-10-10T07:32:00Z" w16du:dateUtc="2024-10-10T11:32:00Z">
        <w:r w:rsidR="00CC3D79" w:rsidRPr="00CD065C">
          <w:rPr>
            <w:rFonts w:cs="Times New Roman"/>
            <w:sz w:val="20"/>
            <w:szCs w:val="20"/>
            <w:rPrChange w:id="6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recently </w:t>
        </w:r>
      </w:ins>
      <w:ins w:id="67" w:author="Matt Mahoney" w:date="2024-10-09T17:15:00Z" w16du:dateUtc="2024-10-09T21:15:00Z">
        <w:r w:rsidRPr="00CD065C">
          <w:rPr>
            <w:rFonts w:cs="Times New Roman"/>
            <w:sz w:val="20"/>
            <w:szCs w:val="20"/>
            <w:rPrChange w:id="6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developed through an ongoing conversation in </w:t>
        </w:r>
        <w:r w:rsidRPr="00CD065C">
          <w:rPr>
            <w:rFonts w:cs="Times New Roman"/>
            <w:i/>
            <w:iCs/>
            <w:sz w:val="20"/>
            <w:szCs w:val="20"/>
            <w:rPrChange w:id="69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>Nature Genetics</w:t>
        </w:r>
        <w:r w:rsidRPr="00CD065C">
          <w:rPr>
            <w:rFonts w:cs="Times New Roman"/>
            <w:sz w:val="20"/>
            <w:szCs w:val="20"/>
            <w:rPrChange w:id="7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, </w:t>
        </w:r>
        <w:r w:rsidRPr="00CD065C">
          <w:rPr>
            <w:rFonts w:cs="Times New Roman"/>
            <w:i/>
            <w:iCs/>
            <w:sz w:val="20"/>
            <w:szCs w:val="20"/>
            <w:rPrChange w:id="71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>Cell</w:t>
        </w:r>
        <w:r w:rsidRPr="00CD065C">
          <w:rPr>
            <w:rFonts w:cs="Times New Roman"/>
            <w:sz w:val="20"/>
            <w:szCs w:val="20"/>
            <w:rPrChange w:id="7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, and other top</w:t>
        </w:r>
      </w:ins>
      <w:ins w:id="73" w:author="Matt Mahoney" w:date="2024-10-10T07:32:00Z" w16du:dateUtc="2024-10-10T11:32:00Z">
        <w:r w:rsidR="00CC3D79" w:rsidRPr="00CD065C">
          <w:rPr>
            <w:rFonts w:cs="Times New Roman"/>
            <w:sz w:val="20"/>
            <w:szCs w:val="20"/>
            <w:rPrChange w:id="7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journals.</w:t>
        </w:r>
      </w:ins>
      <w:del w:id="75" w:author="Matt Mahoney" w:date="2024-10-09T17:15:00Z" w16du:dateUtc="2024-10-09T21:15:00Z">
        <w:r w:rsidR="00BF1420" w:rsidRPr="00CD065C" w:rsidDel="009712DA">
          <w:rPr>
            <w:rFonts w:cs="Times New Roman"/>
            <w:sz w:val="20"/>
            <w:szCs w:val="20"/>
            <w:rPrChange w:id="7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</w:delText>
        </w:r>
        <w:r w:rsidR="0084674A" w:rsidRPr="00CD065C" w:rsidDel="009712DA">
          <w:rPr>
            <w:rFonts w:cs="Times New Roman"/>
            <w:sz w:val="20"/>
            <w:szCs w:val="20"/>
            <w:rPrChange w:id="7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is work combines </w:delText>
        </w:r>
        <w:r w:rsidR="003146D6" w:rsidRPr="00CD065C" w:rsidDel="009712DA">
          <w:rPr>
            <w:rFonts w:cs="Times New Roman"/>
            <w:sz w:val="20"/>
            <w:szCs w:val="20"/>
            <w:rPrChange w:id="7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two </w:delText>
        </w:r>
        <w:r w:rsidR="005D1E8F" w:rsidRPr="00CD065C" w:rsidDel="009712DA">
          <w:rPr>
            <w:rFonts w:cs="Times New Roman"/>
            <w:sz w:val="20"/>
            <w:szCs w:val="20"/>
            <w:rPrChange w:id="7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multi-tissue</w:delText>
        </w:r>
        <w:r w:rsidR="008C64E5" w:rsidRPr="00CD065C" w:rsidDel="009712DA">
          <w:rPr>
            <w:rFonts w:cs="Times New Roman"/>
            <w:sz w:val="20"/>
            <w:szCs w:val="20"/>
            <w:rPrChange w:id="8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, clinically relevant</w:delText>
        </w:r>
        <w:r w:rsidR="005D1E8F" w:rsidRPr="00CD065C" w:rsidDel="009712DA">
          <w:rPr>
            <w:rFonts w:cs="Times New Roman"/>
            <w:sz w:val="20"/>
            <w:szCs w:val="20"/>
            <w:rPrChange w:id="8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3146D6" w:rsidRPr="00CD065C" w:rsidDel="009712DA">
          <w:rPr>
            <w:rFonts w:cs="Times New Roman"/>
            <w:sz w:val="20"/>
            <w:szCs w:val="20"/>
            <w:rPrChange w:id="8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data sets from independent</w:delText>
        </w:r>
        <w:r w:rsidR="007064F7" w:rsidRPr="00CD065C" w:rsidDel="009712DA">
          <w:rPr>
            <w:rFonts w:cs="Times New Roman"/>
            <w:sz w:val="20"/>
            <w:szCs w:val="20"/>
            <w:rPrChange w:id="8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,</w:delText>
        </w:r>
        <w:r w:rsidR="003146D6" w:rsidRPr="00CD065C" w:rsidDel="009712DA">
          <w:rPr>
            <w:rFonts w:cs="Times New Roman"/>
            <w:sz w:val="20"/>
            <w:szCs w:val="20"/>
            <w:rPrChange w:id="8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genetically diverse mouse populations with </w:delText>
        </w:r>
        <w:r w:rsidR="00C92A2A" w:rsidRPr="00CD065C" w:rsidDel="009712DA">
          <w:rPr>
            <w:rFonts w:cs="Times New Roman"/>
            <w:sz w:val="20"/>
            <w:szCs w:val="20"/>
            <w:rPrChange w:id="8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 novel high-dimensional mediation </w:delText>
        </w:r>
        <w:r w:rsidR="003758A6" w:rsidRPr="00CD065C" w:rsidDel="009712DA">
          <w:rPr>
            <w:rFonts w:cs="Times New Roman"/>
            <w:sz w:val="20"/>
            <w:szCs w:val="20"/>
            <w:rPrChange w:id="8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analysis (HDMA) </w:delText>
        </w:r>
        <w:r w:rsidR="00382164" w:rsidRPr="00CD065C" w:rsidDel="009712DA">
          <w:rPr>
            <w:rFonts w:cs="Times New Roman"/>
            <w:sz w:val="20"/>
            <w:szCs w:val="20"/>
            <w:rPrChange w:id="8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to </w:delText>
        </w:r>
        <w:r w:rsidR="0079314B" w:rsidRPr="00CD065C" w:rsidDel="009712DA">
          <w:rPr>
            <w:rFonts w:cs="Times New Roman"/>
            <w:sz w:val="20"/>
            <w:szCs w:val="20"/>
            <w:rPrChange w:id="8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investigate the relationship between expression quantitative trait loci (eQTL</w:delText>
        </w:r>
        <w:r w:rsidR="002644A9" w:rsidRPr="00CD065C" w:rsidDel="009712DA">
          <w:rPr>
            <w:rFonts w:cs="Times New Roman"/>
            <w:sz w:val="20"/>
            <w:szCs w:val="20"/>
            <w:rPrChange w:id="8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  <w:r w:rsidR="0079314B" w:rsidRPr="00CD065C" w:rsidDel="009712DA">
          <w:rPr>
            <w:rFonts w:cs="Times New Roman"/>
            <w:sz w:val="20"/>
            <w:szCs w:val="20"/>
            <w:rPrChange w:id="9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) and </w:delText>
        </w:r>
        <w:r w:rsidR="00260AE6" w:rsidRPr="00CD065C" w:rsidDel="009712DA">
          <w:rPr>
            <w:rFonts w:cs="Times New Roman"/>
            <w:sz w:val="20"/>
            <w:szCs w:val="20"/>
            <w:rPrChange w:id="9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the heritability of complex traits. </w:delText>
        </w:r>
      </w:del>
      <w:del w:id="92" w:author="Matt Mahoney" w:date="2024-10-09T16:07:00Z" w16du:dateUtc="2024-10-09T20:07:00Z">
        <w:r w:rsidR="00E47ACD" w:rsidRPr="00CD065C" w:rsidDel="00E47ACD">
          <w:rPr>
            <w:rFonts w:cs="Times New Roman"/>
            <w:sz w:val="20"/>
            <w:szCs w:val="20"/>
            <w:rPrChange w:id="9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Using these data, w</w:delText>
        </w:r>
        <w:r w:rsidR="003E67A0" w:rsidRPr="00CD065C" w:rsidDel="00E47ACD">
          <w:rPr>
            <w:rFonts w:cs="Times New Roman"/>
            <w:sz w:val="20"/>
            <w:szCs w:val="20"/>
            <w:rPrChange w:id="9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e </w:delText>
        </w:r>
        <w:r w:rsidR="009D68E3" w:rsidRPr="00CD065C" w:rsidDel="00E47ACD">
          <w:rPr>
            <w:rFonts w:cs="Times New Roman"/>
            <w:sz w:val="20"/>
            <w:szCs w:val="20"/>
            <w:rPrChange w:id="9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provide</w:delText>
        </w:r>
        <w:r w:rsidR="00E47ACD" w:rsidRPr="00CD065C" w:rsidDel="00E47ACD">
          <w:rPr>
            <w:rFonts w:cs="Times New Roman"/>
            <w:sz w:val="20"/>
            <w:szCs w:val="20"/>
            <w:rPrChange w:id="9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the first</w:delText>
        </w:r>
        <w:r w:rsidR="003E67A0" w:rsidRPr="00CD065C" w:rsidDel="00E47ACD">
          <w:rPr>
            <w:rFonts w:cs="Times New Roman"/>
            <w:sz w:val="20"/>
            <w:szCs w:val="20"/>
            <w:rPrChange w:id="9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9D68E3" w:rsidRPr="00CD065C" w:rsidDel="00E47ACD">
          <w:rPr>
            <w:rFonts w:cs="Times New Roman"/>
            <w:sz w:val="20"/>
            <w:szCs w:val="20"/>
            <w:rPrChange w:id="9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experimental </w:delText>
        </w:r>
        <w:r w:rsidR="00A67C07" w:rsidRPr="00CD065C" w:rsidDel="00E47ACD">
          <w:rPr>
            <w:rFonts w:cs="Times New Roman"/>
            <w:sz w:val="20"/>
            <w:szCs w:val="20"/>
            <w:rPrChange w:id="9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validation of </w:delText>
        </w:r>
        <w:r w:rsidR="00E47ACD" w:rsidRPr="00CD065C" w:rsidDel="00E47ACD">
          <w:rPr>
            <w:rFonts w:cs="Times New Roman"/>
            <w:sz w:val="20"/>
            <w:szCs w:val="20"/>
            <w:rPrChange w:id="10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an emerging </w:delText>
        </w:r>
        <w:r w:rsidR="0024392D" w:rsidRPr="00CD065C" w:rsidDel="00E47ACD">
          <w:rPr>
            <w:rFonts w:cs="Times New Roman"/>
            <w:sz w:val="20"/>
            <w:szCs w:val="20"/>
            <w:rPrChange w:id="10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theory </w:delText>
        </w:r>
        <w:r w:rsidR="005E35F5" w:rsidRPr="00CD065C" w:rsidDel="00E47ACD">
          <w:rPr>
            <w:rFonts w:cs="Times New Roman"/>
            <w:sz w:val="20"/>
            <w:szCs w:val="20"/>
            <w:rPrChange w:id="10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about the heritability of complex traits </w:delText>
        </w:r>
        <w:r w:rsidR="00F03832" w:rsidRPr="00CD065C" w:rsidDel="00E47ACD">
          <w:rPr>
            <w:rFonts w:cs="Times New Roman"/>
            <w:sz w:val="20"/>
            <w:szCs w:val="20"/>
            <w:rPrChange w:id="10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that has developed through</w:delText>
        </w:r>
        <w:r w:rsidR="003A5A5B" w:rsidRPr="00CD065C" w:rsidDel="00E47ACD">
          <w:rPr>
            <w:rFonts w:cs="Times New Roman"/>
            <w:sz w:val="20"/>
            <w:szCs w:val="20"/>
            <w:rPrChange w:id="10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6C3D89" w:rsidRPr="00CD065C" w:rsidDel="00E47ACD">
          <w:rPr>
            <w:rFonts w:cs="Times New Roman"/>
            <w:sz w:val="20"/>
            <w:szCs w:val="20"/>
            <w:rPrChange w:id="10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a</w:delText>
        </w:r>
        <w:r w:rsidR="004C4DDF" w:rsidRPr="00CD065C" w:rsidDel="00E47ACD">
          <w:rPr>
            <w:rFonts w:cs="Times New Roman"/>
            <w:sz w:val="20"/>
            <w:szCs w:val="20"/>
            <w:rPrChange w:id="10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n ongoing </w:delText>
        </w:r>
        <w:r w:rsidR="006C3D89" w:rsidRPr="00CD065C" w:rsidDel="00E47ACD">
          <w:rPr>
            <w:rFonts w:cs="Times New Roman"/>
            <w:sz w:val="20"/>
            <w:szCs w:val="20"/>
            <w:rPrChange w:id="10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conversation </w:delText>
        </w:r>
        <w:r w:rsidR="00126891" w:rsidRPr="00CD065C" w:rsidDel="00E47ACD">
          <w:rPr>
            <w:rFonts w:cs="Times New Roman"/>
            <w:sz w:val="20"/>
            <w:szCs w:val="20"/>
            <w:rPrChange w:id="10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in </w:delText>
        </w:r>
        <w:r w:rsidR="00126891" w:rsidRPr="00CD065C" w:rsidDel="00E47ACD">
          <w:rPr>
            <w:rFonts w:cs="Times New Roman"/>
            <w:i/>
            <w:iCs/>
            <w:sz w:val="20"/>
            <w:szCs w:val="20"/>
            <w:rPrChange w:id="109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delText>Nature Genetics</w:delText>
        </w:r>
        <w:r w:rsidR="00E47ACD" w:rsidRPr="00CD065C" w:rsidDel="00E47ACD">
          <w:rPr>
            <w:rFonts w:cs="Times New Roman"/>
            <w:sz w:val="20"/>
            <w:szCs w:val="20"/>
            <w:rPrChange w:id="11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, </w:delText>
        </w:r>
        <w:r w:rsidR="00E47ACD" w:rsidRPr="00CD065C" w:rsidDel="00E47ACD">
          <w:rPr>
            <w:rFonts w:cs="Times New Roman"/>
            <w:i/>
            <w:iCs/>
            <w:sz w:val="20"/>
            <w:szCs w:val="20"/>
            <w:rPrChange w:id="111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delText>Cell</w:delText>
        </w:r>
        <w:r w:rsidR="00E47ACD" w:rsidRPr="00CD065C" w:rsidDel="00E47ACD">
          <w:rPr>
            <w:rFonts w:cs="Times New Roman"/>
            <w:sz w:val="20"/>
            <w:szCs w:val="20"/>
            <w:rPrChange w:id="11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,</w:delText>
        </w:r>
        <w:r w:rsidR="00126891" w:rsidRPr="00CD065C" w:rsidDel="00E47ACD">
          <w:rPr>
            <w:rFonts w:cs="Times New Roman"/>
            <w:sz w:val="20"/>
            <w:szCs w:val="20"/>
            <w:rPrChange w:id="11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and other top journal</w:delText>
        </w:r>
        <w:r w:rsidR="003D3065" w:rsidRPr="00CD065C" w:rsidDel="00E47ACD">
          <w:rPr>
            <w:rFonts w:cs="Times New Roman"/>
            <w:sz w:val="20"/>
            <w:szCs w:val="20"/>
            <w:rPrChange w:id="11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  <w:r w:rsidR="008E14D2" w:rsidRPr="00CD065C" w:rsidDel="00E47ACD">
          <w:rPr>
            <w:rFonts w:cs="Times New Roman"/>
            <w:sz w:val="20"/>
            <w:szCs w:val="20"/>
            <w:rPrChange w:id="11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in recent years.</w:delText>
        </w:r>
      </w:del>
    </w:p>
    <w:p w14:paraId="1BC02BB6" w14:textId="77777777" w:rsidR="009712DA" w:rsidRPr="00CD065C" w:rsidRDefault="009712DA" w:rsidP="0028654B">
      <w:pPr>
        <w:spacing w:after="60" w:line="276" w:lineRule="auto"/>
        <w:ind w:left="576"/>
        <w:rPr>
          <w:ins w:id="116" w:author="Matt Mahoney" w:date="2024-10-09T17:15:00Z" w16du:dateUtc="2024-10-09T21:15:00Z"/>
          <w:rFonts w:cs="Times New Roman"/>
          <w:sz w:val="20"/>
          <w:szCs w:val="20"/>
          <w:rPrChange w:id="117" w:author="Matt Mahoney" w:date="2024-10-10T07:34:00Z" w16du:dateUtc="2024-10-10T11:34:00Z">
            <w:rPr>
              <w:ins w:id="118" w:author="Matt Mahoney" w:date="2024-10-09T17:15:00Z" w16du:dateUtc="2024-10-09T21:15:00Z"/>
              <w:rFonts w:cs="Times New Roman"/>
              <w:szCs w:val="22"/>
            </w:rPr>
          </w:rPrChange>
        </w:rPr>
      </w:pPr>
    </w:p>
    <w:p w14:paraId="3077942A" w14:textId="0C98BCB3" w:rsidR="009D68E3" w:rsidRPr="00CD065C" w:rsidDel="009712DA" w:rsidRDefault="009D68E3" w:rsidP="0089559A">
      <w:pPr>
        <w:spacing w:after="60" w:line="276" w:lineRule="auto"/>
        <w:ind w:left="576"/>
        <w:rPr>
          <w:del w:id="119" w:author="Matt Mahoney" w:date="2024-10-09T17:15:00Z" w16du:dateUtc="2024-10-09T21:15:00Z"/>
          <w:rFonts w:cs="Times New Roman"/>
          <w:sz w:val="20"/>
          <w:szCs w:val="20"/>
          <w:rPrChange w:id="120" w:author="Matt Mahoney" w:date="2024-10-10T07:34:00Z" w16du:dateUtc="2024-10-10T11:34:00Z">
            <w:rPr>
              <w:del w:id="121" w:author="Matt Mahoney" w:date="2024-10-09T17:15:00Z" w16du:dateUtc="2024-10-09T21:15:00Z"/>
              <w:rFonts w:cs="Times New Roman"/>
              <w:szCs w:val="22"/>
            </w:rPr>
          </w:rPrChange>
        </w:rPr>
        <w:pPrChange w:id="122" w:author="Matt Mahoney" w:date="2024-10-09T16:57:00Z" w16du:dateUtc="2024-10-09T20:57:00Z">
          <w:pPr>
            <w:spacing w:line="276" w:lineRule="auto"/>
            <w:ind w:left="576"/>
          </w:pPr>
        </w:pPrChange>
      </w:pPr>
    </w:p>
    <w:p w14:paraId="129263A2" w14:textId="47CFDB39" w:rsidR="00DB5F56" w:rsidRPr="00CD065C" w:rsidDel="006B5C90" w:rsidRDefault="00585DC8" w:rsidP="006B5C90">
      <w:pPr>
        <w:spacing w:after="60" w:line="276" w:lineRule="auto"/>
        <w:ind w:left="576"/>
        <w:rPr>
          <w:del w:id="123" w:author="Matt Mahoney" w:date="2024-10-09T16:48:00Z" w16du:dateUtc="2024-10-09T20:48:00Z"/>
          <w:rFonts w:cs="Times New Roman"/>
          <w:sz w:val="20"/>
          <w:szCs w:val="20"/>
          <w:rPrChange w:id="124" w:author="Matt Mahoney" w:date="2024-10-10T07:34:00Z" w16du:dateUtc="2024-10-10T11:34:00Z">
            <w:rPr>
              <w:del w:id="125" w:author="Matt Mahoney" w:date="2024-10-09T16:48:00Z" w16du:dateUtc="2024-10-09T20:48:00Z"/>
              <w:rFonts w:cs="Times New Roman"/>
              <w:szCs w:val="22"/>
            </w:rPr>
          </w:rPrChange>
        </w:rPr>
        <w:pPrChange w:id="126" w:author="Matt Mahoney" w:date="2024-10-09T16:48:00Z" w16du:dateUtc="2024-10-09T20:48:00Z">
          <w:pPr>
            <w:spacing w:line="276" w:lineRule="auto"/>
            <w:ind w:left="576"/>
          </w:pPr>
        </w:pPrChange>
      </w:pPr>
      <w:r w:rsidRPr="00CD065C">
        <w:rPr>
          <w:rFonts w:cs="Times New Roman"/>
          <w:sz w:val="20"/>
          <w:szCs w:val="20"/>
          <w:rPrChange w:id="127" w:author="Matt Mahoney" w:date="2024-10-10T07:34:00Z" w16du:dateUtc="2024-10-10T11:34:00Z">
            <w:rPr>
              <w:rFonts w:cs="Times New Roman"/>
              <w:szCs w:val="22"/>
            </w:rPr>
          </w:rPrChange>
        </w:rPr>
        <w:t>E</w:t>
      </w:r>
      <w:r w:rsidR="00911631" w:rsidRPr="00CD065C">
        <w:rPr>
          <w:rFonts w:cs="Times New Roman"/>
          <w:sz w:val="20"/>
          <w:szCs w:val="20"/>
          <w:rPrChange w:id="12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vidence </w:t>
      </w:r>
      <w:r w:rsidR="00B80029" w:rsidRPr="00CD065C">
        <w:rPr>
          <w:rFonts w:cs="Times New Roman"/>
          <w:sz w:val="20"/>
          <w:szCs w:val="20"/>
          <w:rPrChange w:id="129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from GWAS </w:t>
      </w:r>
      <w:r w:rsidRPr="00CD065C">
        <w:rPr>
          <w:rFonts w:cs="Times New Roman"/>
          <w:sz w:val="20"/>
          <w:szCs w:val="20"/>
          <w:rPrChange w:id="130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suggests </w:t>
      </w:r>
      <w:r w:rsidR="00911631" w:rsidRPr="00CD065C">
        <w:rPr>
          <w:rFonts w:cs="Times New Roman"/>
          <w:sz w:val="20"/>
          <w:szCs w:val="20"/>
          <w:rPrChange w:id="13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that </w:t>
      </w:r>
      <w:r w:rsidR="009C218D" w:rsidRPr="00CD065C">
        <w:rPr>
          <w:rFonts w:cs="Times New Roman"/>
          <w:sz w:val="20"/>
          <w:szCs w:val="20"/>
          <w:rPrChange w:id="132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genetic variants influence </w:t>
      </w:r>
      <w:r w:rsidR="00844906" w:rsidRPr="00CD065C">
        <w:rPr>
          <w:rFonts w:cs="Times New Roman"/>
          <w:sz w:val="20"/>
          <w:szCs w:val="20"/>
          <w:rPrChange w:id="13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complex </w:t>
      </w:r>
      <w:r w:rsidR="009C218D" w:rsidRPr="00CD065C">
        <w:rPr>
          <w:rFonts w:cs="Times New Roman"/>
          <w:sz w:val="20"/>
          <w:szCs w:val="20"/>
          <w:rPrChange w:id="134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traits through </w:t>
      </w:r>
      <w:r w:rsidR="00E30F6C" w:rsidRPr="00CD065C">
        <w:rPr>
          <w:rFonts w:cs="Times New Roman"/>
          <w:sz w:val="20"/>
          <w:szCs w:val="20"/>
          <w:rPrChange w:id="13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regulation of </w:t>
      </w:r>
      <w:r w:rsidR="009C218D" w:rsidRPr="00CD065C">
        <w:rPr>
          <w:rFonts w:cs="Times New Roman"/>
          <w:sz w:val="20"/>
          <w:szCs w:val="20"/>
          <w:rPrChange w:id="136" w:author="Matt Mahoney" w:date="2024-10-10T07:34:00Z" w16du:dateUtc="2024-10-10T11:34:00Z">
            <w:rPr>
              <w:rFonts w:cs="Times New Roman"/>
              <w:szCs w:val="22"/>
            </w:rPr>
          </w:rPrChange>
        </w:rPr>
        <w:t>gene expression</w:t>
      </w:r>
      <w:r w:rsidR="00C643EF" w:rsidRPr="00CD065C">
        <w:rPr>
          <w:rFonts w:cs="Times New Roman"/>
          <w:sz w:val="20"/>
          <w:szCs w:val="20"/>
          <w:rPrChange w:id="137" w:author="Matt Mahoney" w:date="2024-10-10T07:34:00Z" w16du:dateUtc="2024-10-10T11:34:00Z">
            <w:rPr>
              <w:rFonts w:cs="Times New Roman"/>
              <w:szCs w:val="22"/>
            </w:rPr>
          </w:rPrChange>
        </w:rPr>
        <w:t>;</w:t>
      </w:r>
      <w:r w:rsidR="00E50652" w:rsidRPr="00CD065C">
        <w:rPr>
          <w:rFonts w:cs="Times New Roman"/>
          <w:sz w:val="20"/>
          <w:szCs w:val="20"/>
          <w:rPrChange w:id="13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however</w:t>
      </w:r>
      <w:ins w:id="139" w:author="Matt Mahoney" w:date="2024-10-09T16:59:00Z" w16du:dateUtc="2024-10-09T20:59:00Z">
        <w:r w:rsidR="0089559A" w:rsidRPr="00CD065C">
          <w:rPr>
            <w:rFonts w:cs="Times New Roman"/>
            <w:sz w:val="20"/>
            <w:szCs w:val="20"/>
            <w:rPrChange w:id="14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,</w:t>
        </w:r>
      </w:ins>
      <w:r w:rsidR="00E50652" w:rsidRPr="00CD065C">
        <w:rPr>
          <w:rFonts w:cs="Times New Roman"/>
          <w:sz w:val="20"/>
          <w:szCs w:val="20"/>
          <w:rPrChange w:id="14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identifying disease-associated </w:t>
      </w:r>
      <w:proofErr w:type="spellStart"/>
      <w:r w:rsidR="00E50652" w:rsidRPr="00CD065C">
        <w:rPr>
          <w:rFonts w:cs="Times New Roman"/>
          <w:sz w:val="20"/>
          <w:szCs w:val="20"/>
          <w:rPrChange w:id="142" w:author="Matt Mahoney" w:date="2024-10-10T07:34:00Z" w16du:dateUtc="2024-10-10T11:34:00Z">
            <w:rPr>
              <w:rFonts w:cs="Times New Roman"/>
              <w:szCs w:val="22"/>
            </w:rPr>
          </w:rPrChange>
        </w:rPr>
        <w:t>eQTLs</w:t>
      </w:r>
      <w:proofErr w:type="spellEnd"/>
      <w:r w:rsidR="00E50652" w:rsidRPr="00CD065C">
        <w:rPr>
          <w:rFonts w:cs="Times New Roman"/>
          <w:sz w:val="20"/>
          <w:szCs w:val="20"/>
          <w:rPrChange w:id="14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has </w:t>
      </w:r>
      <w:r w:rsidR="0090562C" w:rsidRPr="00CD065C">
        <w:rPr>
          <w:rFonts w:cs="Times New Roman"/>
          <w:sz w:val="20"/>
          <w:szCs w:val="20"/>
          <w:rPrChange w:id="144" w:author="Matt Mahoney" w:date="2024-10-10T07:34:00Z" w16du:dateUtc="2024-10-10T11:34:00Z">
            <w:rPr>
              <w:rFonts w:cs="Times New Roman"/>
              <w:szCs w:val="22"/>
            </w:rPr>
          </w:rPrChange>
        </w:rPr>
        <w:t>had minimal success</w:t>
      </w:r>
      <w:r w:rsidR="00DB5F56" w:rsidRPr="00CD065C">
        <w:rPr>
          <w:rFonts w:cs="Times New Roman"/>
          <w:sz w:val="20"/>
          <w:szCs w:val="20"/>
          <w:rPrChange w:id="145" w:author="Matt Mahoney" w:date="2024-10-10T07:34:00Z" w16du:dateUtc="2024-10-10T11:34:00Z">
            <w:rPr>
              <w:rFonts w:cs="Times New Roman"/>
              <w:szCs w:val="22"/>
            </w:rPr>
          </w:rPrChange>
        </w:rPr>
        <w:t>.</w:t>
      </w:r>
      <w:ins w:id="146" w:author="Matt Mahoney" w:date="2024-10-09T16:48:00Z" w16du:dateUtc="2024-10-09T20:48:00Z">
        <w:r w:rsidR="006B5C90" w:rsidRPr="00CD065C">
          <w:rPr>
            <w:rFonts w:cs="Times New Roman"/>
            <w:sz w:val="20"/>
            <w:szCs w:val="20"/>
            <w:rPrChange w:id="14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</w:p>
    <w:p w14:paraId="659B0412" w14:textId="28BE3C41" w:rsidR="00DB5F56" w:rsidRPr="00CD065C" w:rsidDel="006B5C90" w:rsidRDefault="00DB5F56" w:rsidP="00CC3115">
      <w:pPr>
        <w:spacing w:after="60" w:line="276" w:lineRule="auto"/>
        <w:ind w:left="576"/>
        <w:rPr>
          <w:del w:id="148" w:author="Matt Mahoney" w:date="2024-10-09T16:46:00Z" w16du:dateUtc="2024-10-09T20:46:00Z"/>
          <w:rFonts w:cs="Times New Roman"/>
          <w:sz w:val="20"/>
          <w:szCs w:val="20"/>
          <w:rPrChange w:id="149" w:author="Matt Mahoney" w:date="2024-10-10T07:34:00Z" w16du:dateUtc="2024-10-10T11:34:00Z">
            <w:rPr>
              <w:del w:id="150" w:author="Matt Mahoney" w:date="2024-10-09T16:46:00Z" w16du:dateUtc="2024-10-09T20:46:00Z"/>
              <w:rFonts w:cs="Times New Roman"/>
              <w:szCs w:val="22"/>
            </w:rPr>
          </w:rPrChange>
        </w:rPr>
        <w:pPrChange w:id="151" w:author="Matt Mahoney" w:date="2024-10-10T07:19:00Z" w16du:dateUtc="2024-10-10T11:19:00Z">
          <w:pPr>
            <w:spacing w:line="276" w:lineRule="auto"/>
          </w:pPr>
        </w:pPrChange>
      </w:pPr>
      <w:r w:rsidRPr="00CD065C">
        <w:rPr>
          <w:rFonts w:cs="Times New Roman"/>
          <w:sz w:val="20"/>
          <w:szCs w:val="20"/>
          <w:rPrChange w:id="152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Recent studies published in </w:t>
      </w:r>
      <w:r w:rsidRPr="00CD065C">
        <w:rPr>
          <w:rFonts w:cs="Times New Roman"/>
          <w:i/>
          <w:iCs/>
          <w:sz w:val="20"/>
          <w:szCs w:val="20"/>
          <w:rPrChange w:id="153" w:author="Matt Mahoney" w:date="2024-10-10T07:34:00Z" w16du:dateUtc="2024-10-10T11:34:00Z">
            <w:rPr>
              <w:rFonts w:cs="Times New Roman"/>
              <w:i/>
              <w:iCs/>
              <w:szCs w:val="22"/>
            </w:rPr>
          </w:rPrChange>
        </w:rPr>
        <w:t>Nature Genetics</w:t>
      </w:r>
      <w:r w:rsidRPr="00CD065C">
        <w:rPr>
          <w:sz w:val="20"/>
          <w:szCs w:val="20"/>
          <w:rPrChange w:id="154" w:author="Matt Mahoney" w:date="2024-10-10T07:34:00Z" w16du:dateUtc="2024-10-10T11:34:00Z">
            <w:rPr>
              <w:szCs w:val="22"/>
            </w:rPr>
          </w:rPrChange>
        </w:rPr>
        <w:t xml:space="preserve"> </w:t>
      </w:r>
      <w:r w:rsidRPr="00CD065C">
        <w:rPr>
          <w:rFonts w:cs="Times New Roman"/>
          <w:sz w:val="20"/>
          <w:szCs w:val="20"/>
          <w:rPrChange w:id="15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have </w:t>
      </w:r>
      <w:ins w:id="156" w:author="Matt Mahoney" w:date="2024-10-09T16:59:00Z" w16du:dateUtc="2024-10-09T20:59:00Z">
        <w:r w:rsidR="0089559A" w:rsidRPr="00CD065C">
          <w:rPr>
            <w:rFonts w:cs="Times New Roman"/>
            <w:sz w:val="20"/>
            <w:szCs w:val="20"/>
            <w:rPrChange w:id="15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critically </w:t>
        </w:r>
        <w:r w:rsidR="0089559A" w:rsidRPr="00CD065C">
          <w:rPr>
            <w:rFonts w:cs="Times New Roman"/>
            <w:sz w:val="20"/>
            <w:szCs w:val="20"/>
            <w:rPrChange w:id="15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examined</w:t>
        </w:r>
      </w:ins>
      <w:del w:id="159" w:author="Matt Mahoney" w:date="2024-10-09T16:59:00Z" w16du:dateUtc="2024-10-09T20:59:00Z">
        <w:r w:rsidR="00634CFF" w:rsidRPr="00CD065C" w:rsidDel="0089559A">
          <w:rPr>
            <w:rFonts w:cs="Times New Roman"/>
            <w:sz w:val="20"/>
            <w:szCs w:val="20"/>
            <w:rPrChange w:id="16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explored</w:delText>
        </w:r>
      </w:del>
      <w:r w:rsidR="00634CFF" w:rsidRPr="00CD065C">
        <w:rPr>
          <w:rFonts w:cs="Times New Roman"/>
          <w:sz w:val="20"/>
          <w:szCs w:val="20"/>
          <w:rPrChange w:id="16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this shortcoming</w:t>
      </w:r>
      <w:ins w:id="162" w:author="Matt Mahoney" w:date="2024-10-09T16:59:00Z" w16du:dateUtc="2024-10-09T20:59:00Z">
        <w:r w:rsidR="0089559A" w:rsidRPr="00CD065C">
          <w:rPr>
            <w:rFonts w:cs="Times New Roman"/>
            <w:sz w:val="20"/>
            <w:szCs w:val="20"/>
            <w:rPrChange w:id="16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with an emerging </w:t>
        </w:r>
      </w:ins>
      <w:ins w:id="164" w:author="Matt Mahoney" w:date="2024-10-09T17:00:00Z" w16du:dateUtc="2024-10-09T21:00:00Z">
        <w:r w:rsidR="0089559A" w:rsidRPr="00CD065C">
          <w:rPr>
            <w:rFonts w:cs="Times New Roman"/>
            <w:sz w:val="20"/>
            <w:szCs w:val="20"/>
            <w:rPrChange w:id="16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possible </w:t>
        </w:r>
      </w:ins>
      <w:ins w:id="166" w:author="Matt Mahoney" w:date="2024-10-09T16:59:00Z" w16du:dateUtc="2024-10-09T20:59:00Z">
        <w:r w:rsidR="0089559A" w:rsidRPr="00CD065C">
          <w:rPr>
            <w:rFonts w:cs="Times New Roman"/>
            <w:sz w:val="20"/>
            <w:szCs w:val="20"/>
            <w:rPrChange w:id="16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expla</w:t>
        </w:r>
      </w:ins>
      <w:ins w:id="168" w:author="Matt Mahoney" w:date="2024-10-09T17:00:00Z" w16du:dateUtc="2024-10-09T21:00:00Z">
        <w:r w:rsidR="0089559A" w:rsidRPr="00CD065C">
          <w:rPr>
            <w:rFonts w:cs="Times New Roman"/>
            <w:sz w:val="20"/>
            <w:szCs w:val="20"/>
            <w:rPrChange w:id="16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nation </w:t>
        </w:r>
        <w:r w:rsidR="0089559A" w:rsidRPr="00CD065C">
          <w:rPr>
            <w:rFonts w:cs="Times New Roman"/>
            <w:sz w:val="20"/>
            <w:szCs w:val="20"/>
            <w:rPrChange w:id="17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that distal </w:t>
        </w:r>
      </w:ins>
      <w:ins w:id="171" w:author="Matt Mahoney" w:date="2024-10-09T17:07:00Z" w16du:dateUtc="2024-10-09T21:07:00Z">
        <w:r w:rsidR="001A7F6F" w:rsidRPr="00CD065C">
          <w:rPr>
            <w:rFonts w:cs="Times New Roman"/>
            <w:sz w:val="20"/>
            <w:szCs w:val="20"/>
            <w:rPrChange w:id="17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effects</w:t>
        </w:r>
      </w:ins>
      <w:ins w:id="173" w:author="Matt Mahoney" w:date="2024-10-09T17:00:00Z" w16du:dateUtc="2024-10-09T21:00:00Z">
        <w:r w:rsidR="0089559A" w:rsidRPr="00CD065C">
          <w:rPr>
            <w:rFonts w:cs="Times New Roman"/>
            <w:sz w:val="20"/>
            <w:szCs w:val="20"/>
            <w:rPrChange w:id="17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may be more relevant to complex traits than local </w:t>
        </w:r>
        <w:proofErr w:type="spellStart"/>
        <w:r w:rsidR="0089559A" w:rsidRPr="00CD065C">
          <w:rPr>
            <w:rFonts w:cs="Times New Roman"/>
            <w:sz w:val="20"/>
            <w:szCs w:val="20"/>
            <w:rPrChange w:id="17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eQTLs</w:t>
        </w:r>
      </w:ins>
      <w:proofErr w:type="spellEnd"/>
      <w:del w:id="176" w:author="Matt Mahoney" w:date="2024-10-09T16:59:00Z" w16du:dateUtc="2024-10-09T20:59:00Z">
        <w:r w:rsidR="00634CFF" w:rsidRPr="00CD065C" w:rsidDel="0089559A">
          <w:rPr>
            <w:rFonts w:cs="Times New Roman"/>
            <w:sz w:val="20"/>
            <w:szCs w:val="20"/>
            <w:rPrChange w:id="17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by</w:delText>
        </w:r>
      </w:del>
      <w:r w:rsidR="00634CFF" w:rsidRPr="00CD065C">
        <w:rPr>
          <w:rFonts w:cs="Times New Roman"/>
          <w:sz w:val="20"/>
          <w:szCs w:val="20"/>
          <w:rPrChange w:id="17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</w:t>
      </w:r>
      <w:del w:id="179" w:author="Matt Mahoney" w:date="2024-10-09T16:59:00Z" w16du:dateUtc="2024-10-09T20:59:00Z">
        <w:r w:rsidR="00634CFF" w:rsidRPr="00CD065C" w:rsidDel="0089559A">
          <w:rPr>
            <w:rFonts w:cs="Times New Roman"/>
            <w:sz w:val="20"/>
            <w:szCs w:val="20"/>
            <w:rPrChange w:id="18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critically examining the relationship between eQTLs and complex trait</w:delText>
        </w:r>
        <w:r w:rsidR="00A82BB5" w:rsidRPr="00CD065C" w:rsidDel="0089559A">
          <w:rPr>
            <w:rFonts w:cs="Times New Roman"/>
            <w:sz w:val="20"/>
            <w:szCs w:val="20"/>
            <w:rPrChange w:id="18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</w:del>
      <w:ins w:id="182" w:author="Matt Mahoney" w:date="2024-10-09T16:58:00Z" w16du:dateUtc="2024-10-09T20:58:00Z">
        <w:r w:rsidR="0089559A" w:rsidRPr="00CD065C">
          <w:rPr>
            <w:rFonts w:cs="Times New Roman"/>
            <w:sz w:val="20"/>
            <w:szCs w:val="20"/>
            <w:rPrChange w:id="18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(Yao </w:t>
        </w:r>
        <w:r w:rsidR="0089559A" w:rsidRPr="00CD065C">
          <w:rPr>
            <w:rFonts w:cs="Times New Roman"/>
            <w:i/>
            <w:iCs/>
            <w:sz w:val="20"/>
            <w:szCs w:val="20"/>
            <w:rPrChange w:id="184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 xml:space="preserve">et al. </w:t>
        </w:r>
        <w:r w:rsidR="0089559A" w:rsidRPr="00CD065C">
          <w:rPr>
            <w:rFonts w:cs="Times New Roman"/>
            <w:sz w:val="20"/>
            <w:szCs w:val="20"/>
            <w:rPrChange w:id="18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2020</w:t>
        </w:r>
        <w:r w:rsidR="0089559A" w:rsidRPr="00CD065C">
          <w:rPr>
            <w:rFonts w:cs="Times New Roman"/>
            <w:sz w:val="20"/>
            <w:szCs w:val="20"/>
            <w:rPrChange w:id="18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; </w:t>
        </w:r>
      </w:ins>
      <w:proofErr w:type="spellStart"/>
      <w:ins w:id="187" w:author="Matt Mahoney" w:date="2024-10-09T16:59:00Z" w16du:dateUtc="2024-10-09T20:59:00Z">
        <w:r w:rsidR="0089559A" w:rsidRPr="00CD065C">
          <w:rPr>
            <w:rFonts w:cs="Times New Roman"/>
            <w:sz w:val="20"/>
            <w:szCs w:val="20"/>
            <w:rPrChange w:id="18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Vosa</w:t>
        </w:r>
        <w:proofErr w:type="spellEnd"/>
        <w:r w:rsidR="0089559A" w:rsidRPr="00CD065C">
          <w:rPr>
            <w:rFonts w:cs="Times New Roman"/>
            <w:sz w:val="20"/>
            <w:szCs w:val="20"/>
            <w:rPrChange w:id="18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  <w:r w:rsidR="0089559A" w:rsidRPr="00CD065C">
          <w:rPr>
            <w:rFonts w:cs="Times New Roman"/>
            <w:i/>
            <w:iCs/>
            <w:sz w:val="20"/>
            <w:szCs w:val="20"/>
            <w:rPrChange w:id="190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>et al.</w:t>
        </w:r>
        <w:r w:rsidR="0089559A" w:rsidRPr="00CD065C">
          <w:rPr>
            <w:rFonts w:cs="Times New Roman"/>
            <w:sz w:val="20"/>
            <w:szCs w:val="20"/>
            <w:rPrChange w:id="19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2021</w:t>
        </w:r>
      </w:ins>
      <w:ins w:id="192" w:author="Matt Mahoney" w:date="2024-10-09T16:58:00Z" w16du:dateUtc="2024-10-09T20:58:00Z">
        <w:r w:rsidR="0089559A" w:rsidRPr="00CD065C">
          <w:rPr>
            <w:rFonts w:cs="Times New Roman"/>
            <w:sz w:val="20"/>
            <w:szCs w:val="20"/>
            <w:rPrChange w:id="19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; </w:t>
        </w:r>
        <w:proofErr w:type="spellStart"/>
        <w:r w:rsidR="0089559A" w:rsidRPr="00CD065C">
          <w:rPr>
            <w:rFonts w:cs="Times New Roman"/>
            <w:sz w:val="20"/>
            <w:szCs w:val="20"/>
            <w:rPrChange w:id="19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Mostavi</w:t>
        </w:r>
        <w:proofErr w:type="spellEnd"/>
        <w:r w:rsidR="0089559A" w:rsidRPr="00CD065C">
          <w:rPr>
            <w:rFonts w:cs="Times New Roman"/>
            <w:sz w:val="20"/>
            <w:szCs w:val="20"/>
            <w:rPrChange w:id="19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  <w:r w:rsidR="0089559A" w:rsidRPr="00CD065C">
          <w:rPr>
            <w:rFonts w:cs="Times New Roman"/>
            <w:i/>
            <w:iCs/>
            <w:sz w:val="20"/>
            <w:szCs w:val="20"/>
            <w:rPrChange w:id="196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 xml:space="preserve">et al., </w:t>
        </w:r>
        <w:r w:rsidR="0089559A" w:rsidRPr="00CD065C">
          <w:rPr>
            <w:rFonts w:cs="Times New Roman"/>
            <w:sz w:val="20"/>
            <w:szCs w:val="20"/>
            <w:rPrChange w:id="19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2023)</w:t>
        </w:r>
      </w:ins>
      <w:r w:rsidR="00634CFF" w:rsidRPr="00CD065C">
        <w:rPr>
          <w:rFonts w:cs="Times New Roman"/>
          <w:sz w:val="20"/>
          <w:szCs w:val="20"/>
          <w:rPrChange w:id="19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. </w:t>
      </w:r>
      <w:del w:id="199" w:author="Matt Mahoney" w:date="2024-10-09T17:00:00Z" w16du:dateUtc="2024-10-09T21:00:00Z">
        <w:r w:rsidR="009D0822" w:rsidRPr="00CD065C" w:rsidDel="0089559A">
          <w:rPr>
            <w:rFonts w:cs="Times New Roman"/>
            <w:sz w:val="20"/>
            <w:szCs w:val="20"/>
            <w:rPrChange w:id="20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Notable work has </w:delText>
        </w:r>
        <w:r w:rsidR="00C87474" w:rsidRPr="00CD065C" w:rsidDel="0089559A">
          <w:rPr>
            <w:rFonts w:cs="Times New Roman"/>
            <w:sz w:val="20"/>
            <w:szCs w:val="20"/>
            <w:rPrChange w:id="20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demonstrated that trait-associated variants and eQTLs tend not to co-localize </w:delText>
        </w:r>
        <w:r w:rsidR="00F67DB1" w:rsidRPr="00CD065C" w:rsidDel="0089559A">
          <w:rPr>
            <w:rFonts w:cs="Times New Roman"/>
            <w:sz w:val="20"/>
            <w:szCs w:val="20"/>
            <w:rPrChange w:id="20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(Mostavi </w:delText>
        </w:r>
        <w:r w:rsidR="00F67DB1" w:rsidRPr="00CD065C" w:rsidDel="0089559A">
          <w:rPr>
            <w:rFonts w:cs="Times New Roman"/>
            <w:i/>
            <w:iCs/>
            <w:sz w:val="20"/>
            <w:szCs w:val="20"/>
            <w:rPrChange w:id="203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delText xml:space="preserve">et al., </w:delText>
        </w:r>
        <w:r w:rsidR="00F67DB1" w:rsidRPr="00CD065C" w:rsidDel="0089559A">
          <w:rPr>
            <w:rFonts w:cs="Times New Roman"/>
            <w:sz w:val="20"/>
            <w:szCs w:val="20"/>
            <w:rPrChange w:id="20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2023)</w:delText>
        </w:r>
        <w:r w:rsidR="001E1C67" w:rsidRPr="00CD065C" w:rsidDel="0089559A">
          <w:rPr>
            <w:rFonts w:cs="Times New Roman"/>
            <w:sz w:val="20"/>
            <w:szCs w:val="20"/>
            <w:rPrChange w:id="20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,</w:delText>
        </w:r>
        <w:r w:rsidR="00F67DB1" w:rsidRPr="00CD065C" w:rsidDel="0089559A">
          <w:rPr>
            <w:rFonts w:cs="Times New Roman"/>
            <w:sz w:val="20"/>
            <w:szCs w:val="20"/>
            <w:rPrChange w:id="20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C87474" w:rsidRPr="00CD065C" w:rsidDel="0089559A">
          <w:rPr>
            <w:rFonts w:cs="Times New Roman"/>
            <w:sz w:val="20"/>
            <w:szCs w:val="20"/>
            <w:rPrChange w:id="20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and </w:delText>
        </w:r>
        <w:r w:rsidRPr="00CD065C" w:rsidDel="0089559A">
          <w:rPr>
            <w:rFonts w:cs="Times New Roman"/>
            <w:sz w:val="20"/>
            <w:szCs w:val="20"/>
            <w:rPrChange w:id="20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that only small amounts of trait heritability are mediated through local eQTLs</w:delText>
        </w:r>
        <w:r w:rsidR="005D422A" w:rsidRPr="00CD065C" w:rsidDel="0089559A">
          <w:rPr>
            <w:rFonts w:cs="Times New Roman"/>
            <w:sz w:val="20"/>
            <w:szCs w:val="20"/>
            <w:rPrChange w:id="20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(Yao </w:delText>
        </w:r>
        <w:r w:rsidR="005D422A" w:rsidRPr="00CD065C" w:rsidDel="0089559A">
          <w:rPr>
            <w:rFonts w:cs="Times New Roman"/>
            <w:i/>
            <w:iCs/>
            <w:sz w:val="20"/>
            <w:szCs w:val="20"/>
            <w:rPrChange w:id="210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delText xml:space="preserve">et al. </w:delText>
        </w:r>
        <w:r w:rsidR="005D422A" w:rsidRPr="00CD065C" w:rsidDel="0089559A">
          <w:rPr>
            <w:rFonts w:cs="Times New Roman"/>
            <w:sz w:val="20"/>
            <w:szCs w:val="20"/>
            <w:rPrChange w:id="21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2020).</w:delText>
        </w:r>
        <w:r w:rsidR="00D212BD" w:rsidRPr="00CD065C" w:rsidDel="0089559A">
          <w:rPr>
            <w:rFonts w:cs="Times New Roman"/>
            <w:sz w:val="20"/>
            <w:szCs w:val="20"/>
            <w:rPrChange w:id="21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2465F7" w:rsidRPr="00CD065C" w:rsidDel="0089559A">
          <w:rPr>
            <w:rFonts w:cs="Times New Roman"/>
            <w:sz w:val="20"/>
            <w:szCs w:val="20"/>
            <w:rPrChange w:id="21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E</w:delText>
        </w:r>
        <w:r w:rsidR="00E91735" w:rsidRPr="00CD065C" w:rsidDel="0089559A">
          <w:rPr>
            <w:rFonts w:cs="Times New Roman"/>
            <w:sz w:val="20"/>
            <w:szCs w:val="20"/>
            <w:rPrChange w:id="21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vidence suggests</w:delText>
        </w:r>
        <w:r w:rsidR="002465F7" w:rsidRPr="00CD065C" w:rsidDel="0089559A">
          <w:rPr>
            <w:rFonts w:cs="Times New Roman"/>
            <w:sz w:val="20"/>
            <w:szCs w:val="20"/>
            <w:rPrChange w:id="21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, rather,</w:delText>
        </w:r>
        <w:r w:rsidR="00E91735" w:rsidRPr="00CD065C" w:rsidDel="0089559A">
          <w:rPr>
            <w:rFonts w:cs="Times New Roman"/>
            <w:sz w:val="20"/>
            <w:szCs w:val="20"/>
            <w:rPrChange w:id="21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that </w:delText>
        </w:r>
        <w:r w:rsidR="0081443E" w:rsidRPr="00CD065C" w:rsidDel="0089559A">
          <w:rPr>
            <w:rFonts w:cs="Times New Roman"/>
            <w:sz w:val="20"/>
            <w:szCs w:val="20"/>
            <w:rPrChange w:id="21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distal eQTLs</w:delText>
        </w:r>
        <w:r w:rsidR="002906F0" w:rsidRPr="00CD065C" w:rsidDel="0089559A">
          <w:rPr>
            <w:rFonts w:cs="Times New Roman"/>
            <w:sz w:val="20"/>
            <w:szCs w:val="20"/>
            <w:rPrChange w:id="21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may be more </w:delText>
        </w:r>
        <w:r w:rsidR="000A433B" w:rsidRPr="00CD065C" w:rsidDel="0089559A">
          <w:rPr>
            <w:rFonts w:cs="Times New Roman"/>
            <w:sz w:val="20"/>
            <w:szCs w:val="20"/>
            <w:rPrChange w:id="21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relevant to complex traits than local eQTLs</w:delText>
        </w:r>
        <w:r w:rsidR="00830F04" w:rsidRPr="00CD065C" w:rsidDel="0089559A">
          <w:rPr>
            <w:rFonts w:cs="Times New Roman"/>
            <w:sz w:val="20"/>
            <w:szCs w:val="20"/>
            <w:rPrChange w:id="22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(Vosa </w:delText>
        </w:r>
        <w:r w:rsidR="00830F04" w:rsidRPr="00CD065C" w:rsidDel="0089559A">
          <w:rPr>
            <w:rFonts w:cs="Times New Roman"/>
            <w:i/>
            <w:iCs/>
            <w:sz w:val="20"/>
            <w:szCs w:val="20"/>
            <w:rPrChange w:id="221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delText>et al.</w:delText>
        </w:r>
        <w:r w:rsidR="00830F04" w:rsidRPr="00CD065C" w:rsidDel="0089559A">
          <w:rPr>
            <w:rFonts w:cs="Times New Roman"/>
            <w:sz w:val="20"/>
            <w:szCs w:val="20"/>
            <w:rPrChange w:id="22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2021).</w:delText>
        </w:r>
      </w:del>
      <w:ins w:id="223" w:author="Matt Mahoney" w:date="2024-10-09T17:07:00Z" w16du:dateUtc="2024-10-09T21:07:00Z">
        <w:r w:rsidR="001A7F6F" w:rsidRPr="00CD065C">
          <w:rPr>
            <w:rFonts w:cs="Times New Roman"/>
            <w:sz w:val="20"/>
            <w:szCs w:val="20"/>
            <w:rPrChange w:id="22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I</w:t>
        </w:r>
      </w:ins>
      <w:ins w:id="225" w:author="Matt Mahoney" w:date="2024-10-09T16:10:00Z" w16du:dateUtc="2024-10-09T20:10:00Z">
        <w:r w:rsidR="00E47ACD" w:rsidRPr="00CD065C">
          <w:rPr>
            <w:rFonts w:cs="Times New Roman"/>
            <w:sz w:val="20"/>
            <w:szCs w:val="20"/>
            <w:rPrChange w:id="22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n two</w:t>
        </w:r>
      </w:ins>
      <w:ins w:id="227" w:author="Matt Mahoney" w:date="2024-10-09T16:12:00Z" w16du:dateUtc="2024-10-09T20:12:00Z">
        <w:r w:rsidR="00E47ACD" w:rsidRPr="00CD065C">
          <w:rPr>
            <w:rFonts w:cs="Times New Roman"/>
            <w:sz w:val="20"/>
            <w:szCs w:val="20"/>
            <w:rPrChange w:id="22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  <w:ins w:id="229" w:author="Matt Mahoney" w:date="2024-10-09T16:13:00Z" w16du:dateUtc="2024-10-09T20:13:00Z">
        <w:r w:rsidR="00E47ACD" w:rsidRPr="00CD065C">
          <w:rPr>
            <w:rFonts w:cs="Times New Roman"/>
            <w:sz w:val="20"/>
            <w:szCs w:val="20"/>
            <w:rPrChange w:id="23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highly cited </w:t>
        </w:r>
      </w:ins>
      <w:ins w:id="231" w:author="Matt Mahoney" w:date="2024-10-09T16:10:00Z" w16du:dateUtc="2024-10-09T20:10:00Z">
        <w:r w:rsidR="00E47ACD" w:rsidRPr="00CD065C">
          <w:rPr>
            <w:rFonts w:cs="Times New Roman"/>
            <w:sz w:val="20"/>
            <w:szCs w:val="20"/>
            <w:rPrChange w:id="23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papers in </w:t>
        </w:r>
        <w:r w:rsidR="00E47ACD" w:rsidRPr="00CD065C">
          <w:rPr>
            <w:rFonts w:cs="Times New Roman"/>
            <w:i/>
            <w:iCs/>
            <w:sz w:val="20"/>
            <w:szCs w:val="20"/>
            <w:rPrChange w:id="233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>Cell</w:t>
        </w:r>
        <w:r w:rsidR="00E47ACD" w:rsidRPr="00CD065C">
          <w:rPr>
            <w:rFonts w:cs="Times New Roman"/>
            <w:sz w:val="20"/>
            <w:szCs w:val="20"/>
            <w:rPrChange w:id="23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,</w:t>
        </w:r>
      </w:ins>
      <w:ins w:id="235" w:author="Matt Mahoney" w:date="2024-10-09T16:08:00Z" w16du:dateUtc="2024-10-09T20:08:00Z">
        <w:r w:rsidR="00E47ACD" w:rsidRPr="00CD065C">
          <w:rPr>
            <w:rFonts w:cs="Times New Roman"/>
            <w:sz w:val="20"/>
            <w:szCs w:val="20"/>
            <w:rPrChange w:id="23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  <w:ins w:id="237" w:author="Matt Mahoney" w:date="2024-10-09T16:09:00Z" w16du:dateUtc="2024-10-09T20:09:00Z">
        <w:r w:rsidR="00E47ACD" w:rsidRPr="00CD065C">
          <w:rPr>
            <w:rFonts w:cs="Times New Roman"/>
            <w:sz w:val="20"/>
            <w:szCs w:val="20"/>
            <w:rPrChange w:id="23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Pritchard and colleagues have proposed the </w:t>
        </w:r>
      </w:ins>
      <w:proofErr w:type="spellStart"/>
      <w:ins w:id="239" w:author="Matt Mahoney" w:date="2024-10-09T16:10:00Z" w16du:dateUtc="2024-10-09T20:10:00Z">
        <w:r w:rsidR="00E47ACD" w:rsidRPr="00CD065C">
          <w:rPr>
            <w:rFonts w:cs="Times New Roman"/>
            <w:i/>
            <w:iCs/>
            <w:sz w:val="20"/>
            <w:szCs w:val="20"/>
            <w:rPrChange w:id="240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>omnigenic</w:t>
        </w:r>
        <w:proofErr w:type="spellEnd"/>
        <w:r w:rsidR="00E47ACD" w:rsidRPr="00CD065C">
          <w:rPr>
            <w:rFonts w:cs="Times New Roman"/>
            <w:i/>
            <w:iCs/>
            <w:sz w:val="20"/>
            <w:szCs w:val="20"/>
            <w:rPrChange w:id="241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 xml:space="preserve"> model</w:t>
        </w:r>
        <w:r w:rsidR="00E47ACD" w:rsidRPr="00CD065C">
          <w:rPr>
            <w:rFonts w:cs="Times New Roman"/>
            <w:sz w:val="20"/>
            <w:szCs w:val="20"/>
            <w:rPrChange w:id="24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, </w:t>
        </w:r>
      </w:ins>
      <w:ins w:id="243" w:author="Matt Mahoney" w:date="2024-10-09T17:16:00Z" w16du:dateUtc="2024-10-09T21:16:00Z">
        <w:r w:rsidR="00F13EA6" w:rsidRPr="00CD065C">
          <w:rPr>
            <w:rFonts w:cs="Times New Roman"/>
            <w:sz w:val="20"/>
            <w:szCs w:val="20"/>
            <w:rPrChange w:id="24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a controver</w:t>
        </w:r>
      </w:ins>
      <w:ins w:id="245" w:author="Matt Mahoney" w:date="2024-10-09T17:17:00Z" w16du:dateUtc="2024-10-09T21:17:00Z">
        <w:r w:rsidR="00F13EA6" w:rsidRPr="00CD065C">
          <w:rPr>
            <w:rFonts w:cs="Times New Roman"/>
            <w:sz w:val="20"/>
            <w:szCs w:val="20"/>
            <w:rPrChange w:id="24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sial hypothesis </w:t>
        </w:r>
      </w:ins>
      <w:ins w:id="247" w:author="Matt Mahoney" w:date="2024-10-10T07:16:00Z" w16du:dateUtc="2024-10-10T11:16:00Z">
        <w:r w:rsidR="00CC3115" w:rsidRPr="00CD065C">
          <w:rPr>
            <w:rFonts w:cs="Times New Roman"/>
            <w:sz w:val="20"/>
            <w:szCs w:val="20"/>
            <w:rPrChange w:id="24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positing </w:t>
        </w:r>
      </w:ins>
      <w:del w:id="249" w:author="Matt Mahoney" w:date="2024-10-09T16:08:00Z" w16du:dateUtc="2024-10-09T20:08:00Z">
        <w:r w:rsidR="00830F04" w:rsidRPr="00CD065C" w:rsidDel="00E47ACD">
          <w:rPr>
            <w:rFonts w:cs="Times New Roman"/>
            <w:sz w:val="20"/>
            <w:szCs w:val="20"/>
            <w:rPrChange w:id="25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</w:del>
      <w:ins w:id="251" w:author="Matt Mahoney" w:date="2024-10-09T16:10:00Z" w16du:dateUtc="2024-10-09T20:10:00Z">
        <w:r w:rsidR="00E47ACD" w:rsidRPr="00CD065C">
          <w:rPr>
            <w:rFonts w:cs="Times New Roman"/>
            <w:sz w:val="20"/>
            <w:szCs w:val="20"/>
            <w:rPrChange w:id="25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that</w:t>
        </w:r>
      </w:ins>
      <w:ins w:id="253" w:author="Matt Mahoney" w:date="2024-10-09T16:11:00Z" w16du:dateUtc="2024-10-09T20:11:00Z">
        <w:r w:rsidR="00E47ACD" w:rsidRPr="00CD065C">
          <w:rPr>
            <w:rFonts w:cs="Times New Roman"/>
            <w:sz w:val="20"/>
            <w:szCs w:val="20"/>
            <w:rPrChange w:id="25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highly diffuse</w:t>
        </w:r>
      </w:ins>
      <w:ins w:id="255" w:author="Matt Mahoney" w:date="2024-10-09T16:10:00Z" w16du:dateUtc="2024-10-09T20:10:00Z">
        <w:r w:rsidR="00E47ACD" w:rsidRPr="00CD065C">
          <w:rPr>
            <w:rFonts w:cs="Times New Roman"/>
            <w:sz w:val="20"/>
            <w:szCs w:val="20"/>
            <w:rPrChange w:id="25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dista</w:t>
        </w:r>
      </w:ins>
      <w:ins w:id="257" w:author="Matt Mahoney" w:date="2024-10-09T16:11:00Z" w16du:dateUtc="2024-10-09T20:11:00Z">
        <w:r w:rsidR="00E47ACD" w:rsidRPr="00CD065C">
          <w:rPr>
            <w:rFonts w:cs="Times New Roman"/>
            <w:sz w:val="20"/>
            <w:szCs w:val="20"/>
            <w:rPrChange w:id="25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l effects converge on core, trait-driving genes that are the</w:t>
        </w:r>
      </w:ins>
      <w:ins w:id="259" w:author="Matt Mahoney" w:date="2024-10-09T16:12:00Z" w16du:dateUtc="2024-10-09T20:12:00Z">
        <w:r w:rsidR="00E47ACD" w:rsidRPr="00CD065C">
          <w:rPr>
            <w:rFonts w:cs="Times New Roman"/>
            <w:sz w:val="20"/>
            <w:szCs w:val="20"/>
            <w:rPrChange w:id="26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mselves buffered against genetic variation (</w:t>
        </w:r>
      </w:ins>
      <w:ins w:id="261" w:author="Matt Mahoney" w:date="2024-10-09T16:13:00Z" w16du:dateUtc="2024-10-09T20:13:00Z">
        <w:r w:rsidR="00E47ACD" w:rsidRPr="00CD065C">
          <w:rPr>
            <w:rFonts w:cs="Times New Roman"/>
            <w:sz w:val="20"/>
            <w:szCs w:val="20"/>
            <w:rPrChange w:id="26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Boyle, </w:t>
        </w:r>
        <w:r w:rsidR="00E47ACD" w:rsidRPr="00CD065C">
          <w:rPr>
            <w:rFonts w:cs="Times New Roman"/>
            <w:i/>
            <w:iCs/>
            <w:sz w:val="20"/>
            <w:szCs w:val="20"/>
            <w:rPrChange w:id="263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>et al.</w:t>
        </w:r>
        <w:r w:rsidR="00E47ACD" w:rsidRPr="00CD065C">
          <w:rPr>
            <w:rFonts w:cs="Times New Roman"/>
            <w:sz w:val="20"/>
            <w:szCs w:val="20"/>
            <w:rPrChange w:id="26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2017; Liu, </w:t>
        </w:r>
        <w:r w:rsidR="00E47ACD" w:rsidRPr="00CD065C">
          <w:rPr>
            <w:rFonts w:cs="Times New Roman"/>
            <w:i/>
            <w:iCs/>
            <w:sz w:val="20"/>
            <w:szCs w:val="20"/>
            <w:rPrChange w:id="265" w:author="Matt Mahoney" w:date="2024-10-10T07:34:00Z" w16du:dateUtc="2024-10-10T11:34:00Z">
              <w:rPr>
                <w:rFonts w:cs="Times New Roman"/>
                <w:i/>
                <w:iCs/>
                <w:szCs w:val="22"/>
              </w:rPr>
            </w:rPrChange>
          </w:rPr>
          <w:t>et al.</w:t>
        </w:r>
        <w:r w:rsidR="00E47ACD" w:rsidRPr="00CD065C">
          <w:rPr>
            <w:rFonts w:cs="Times New Roman"/>
            <w:sz w:val="20"/>
            <w:szCs w:val="20"/>
            <w:rPrChange w:id="26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2019)</w:t>
        </w:r>
      </w:ins>
      <w:ins w:id="267" w:author="Matt Mahoney" w:date="2024-10-09T16:14:00Z" w16du:dateUtc="2024-10-09T20:14:00Z">
        <w:r w:rsidR="00E47ACD" w:rsidRPr="00CD065C">
          <w:rPr>
            <w:rFonts w:cs="Times New Roman"/>
            <w:sz w:val="20"/>
            <w:szCs w:val="20"/>
            <w:rPrChange w:id="26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. However, a</w:t>
        </w:r>
      </w:ins>
      <w:del w:id="269" w:author="Matt Mahoney" w:date="2024-10-09T16:14:00Z" w16du:dateUtc="2024-10-09T20:14:00Z">
        <w:r w:rsidR="006A55FE" w:rsidRPr="00CD065C" w:rsidDel="00E47ACD">
          <w:rPr>
            <w:rFonts w:cs="Times New Roman"/>
            <w:sz w:val="20"/>
            <w:szCs w:val="20"/>
            <w:rPrChange w:id="27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A</w:delText>
        </w:r>
      </w:del>
      <w:r w:rsidR="006A55FE" w:rsidRPr="00CD065C">
        <w:rPr>
          <w:rFonts w:cs="Times New Roman"/>
          <w:sz w:val="20"/>
          <w:szCs w:val="20"/>
          <w:rPrChange w:id="27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s these </w:t>
      </w:r>
      <w:r w:rsidR="000E3D92" w:rsidRPr="00CD065C">
        <w:rPr>
          <w:rFonts w:cs="Times New Roman"/>
          <w:sz w:val="20"/>
          <w:szCs w:val="20"/>
          <w:rPrChange w:id="272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studies </w:t>
      </w:r>
      <w:r w:rsidR="00972194" w:rsidRPr="00CD065C">
        <w:rPr>
          <w:rFonts w:cs="Times New Roman"/>
          <w:sz w:val="20"/>
          <w:szCs w:val="20"/>
          <w:rPrChange w:id="27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were </w:t>
      </w:r>
      <w:r w:rsidR="00991844" w:rsidRPr="00CD065C">
        <w:rPr>
          <w:rFonts w:cs="Times New Roman"/>
          <w:sz w:val="20"/>
          <w:szCs w:val="20"/>
          <w:rPrChange w:id="274" w:author="Matt Mahoney" w:date="2024-10-10T07:34:00Z" w16du:dateUtc="2024-10-10T11:34:00Z">
            <w:rPr>
              <w:rFonts w:cs="Times New Roman"/>
              <w:szCs w:val="22"/>
            </w:rPr>
          </w:rPrChange>
        </w:rPr>
        <w:t>performed in</w:t>
      </w:r>
      <w:r w:rsidR="00934B4F" w:rsidRPr="00CD065C">
        <w:rPr>
          <w:rFonts w:cs="Times New Roman"/>
          <w:sz w:val="20"/>
          <w:szCs w:val="20"/>
          <w:rPrChange w:id="27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</w:t>
      </w:r>
      <w:r w:rsidR="000E3D92" w:rsidRPr="00CD065C">
        <w:rPr>
          <w:rFonts w:cs="Times New Roman"/>
          <w:sz w:val="20"/>
          <w:szCs w:val="20"/>
          <w:rPrChange w:id="276" w:author="Matt Mahoney" w:date="2024-10-10T07:34:00Z" w16du:dateUtc="2024-10-10T11:34:00Z">
            <w:rPr>
              <w:rFonts w:cs="Times New Roman"/>
              <w:szCs w:val="22"/>
            </w:rPr>
          </w:rPrChange>
        </w:rPr>
        <w:t>human</w:t>
      </w:r>
      <w:r w:rsidR="0059231A" w:rsidRPr="00CD065C">
        <w:rPr>
          <w:rFonts w:cs="Times New Roman"/>
          <w:sz w:val="20"/>
          <w:szCs w:val="20"/>
          <w:rPrChange w:id="277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data</w:t>
      </w:r>
      <w:r w:rsidR="00414682" w:rsidRPr="00CD065C">
        <w:rPr>
          <w:rFonts w:cs="Times New Roman"/>
          <w:sz w:val="20"/>
          <w:szCs w:val="20"/>
          <w:rPrChange w:id="278" w:author="Matt Mahoney" w:date="2024-10-10T07:34:00Z" w16du:dateUtc="2024-10-10T11:34:00Z">
            <w:rPr>
              <w:rFonts w:cs="Times New Roman"/>
              <w:szCs w:val="22"/>
            </w:rPr>
          </w:rPrChange>
        </w:rPr>
        <w:t>,</w:t>
      </w:r>
      <w:r w:rsidR="000E3D92" w:rsidRPr="00CD065C">
        <w:rPr>
          <w:rFonts w:cs="Times New Roman"/>
          <w:sz w:val="20"/>
          <w:szCs w:val="20"/>
          <w:rPrChange w:id="279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they are </w:t>
      </w:r>
      <w:r w:rsidR="007039A5" w:rsidRPr="00CD065C">
        <w:rPr>
          <w:rFonts w:cs="Times New Roman"/>
          <w:sz w:val="20"/>
          <w:szCs w:val="20"/>
          <w:rPrChange w:id="280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limited in their ability to </w:t>
      </w:r>
      <w:r w:rsidR="006E4A3A" w:rsidRPr="00CD065C">
        <w:rPr>
          <w:rFonts w:cs="Times New Roman"/>
          <w:sz w:val="20"/>
          <w:szCs w:val="20"/>
          <w:rPrChange w:id="28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comment on causal relationships between </w:t>
      </w:r>
      <w:proofErr w:type="spellStart"/>
      <w:r w:rsidR="003241FC" w:rsidRPr="00CD065C">
        <w:rPr>
          <w:rFonts w:cs="Times New Roman"/>
          <w:sz w:val="20"/>
          <w:szCs w:val="20"/>
          <w:rPrChange w:id="282" w:author="Matt Mahoney" w:date="2024-10-10T07:34:00Z" w16du:dateUtc="2024-10-10T11:34:00Z">
            <w:rPr>
              <w:rFonts w:cs="Times New Roman"/>
              <w:szCs w:val="22"/>
            </w:rPr>
          </w:rPrChange>
        </w:rPr>
        <w:t>eQTLs</w:t>
      </w:r>
      <w:proofErr w:type="spellEnd"/>
      <w:r w:rsidR="003241FC" w:rsidRPr="00CD065C">
        <w:rPr>
          <w:rFonts w:cs="Times New Roman"/>
          <w:sz w:val="20"/>
          <w:szCs w:val="20"/>
          <w:rPrChange w:id="28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and </w:t>
      </w:r>
      <w:r w:rsidR="00C1483D" w:rsidRPr="00CD065C">
        <w:rPr>
          <w:rFonts w:cs="Times New Roman"/>
          <w:sz w:val="20"/>
          <w:szCs w:val="20"/>
          <w:rPrChange w:id="284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complex traits. </w:t>
      </w:r>
      <w:del w:id="285" w:author="Matt Mahoney" w:date="2024-10-10T07:17:00Z" w16du:dateUtc="2024-10-10T11:17:00Z">
        <w:r w:rsidR="00007E23" w:rsidRPr="00CD065C" w:rsidDel="00CC3115">
          <w:rPr>
            <w:rFonts w:cs="Times New Roman"/>
            <w:sz w:val="20"/>
            <w:szCs w:val="20"/>
            <w:rPrChange w:id="28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To address this limitation, we </w:delText>
        </w:r>
        <w:r w:rsidR="00101305" w:rsidRPr="00CD065C" w:rsidDel="00CC3115">
          <w:rPr>
            <w:rFonts w:cs="Times New Roman"/>
            <w:sz w:val="20"/>
            <w:szCs w:val="20"/>
            <w:rPrChange w:id="28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developed </w:delText>
        </w:r>
        <w:r w:rsidR="00C85A2F" w:rsidRPr="00CD065C" w:rsidDel="00CC3115">
          <w:rPr>
            <w:rFonts w:cs="Times New Roman"/>
            <w:sz w:val="20"/>
            <w:szCs w:val="20"/>
            <w:rPrChange w:id="28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two large complementary data sets in </w:delText>
        </w:r>
      </w:del>
      <w:ins w:id="289" w:author="Matt Mahoney" w:date="2024-10-10T07:17:00Z" w16du:dateUtc="2024-10-10T11:17:00Z">
        <w:r w:rsidR="00CC3115" w:rsidRPr="00CD065C">
          <w:rPr>
            <w:rFonts w:cs="Times New Roman"/>
            <w:sz w:val="20"/>
            <w:szCs w:val="20"/>
            <w:rPrChange w:id="29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In contrast, our</w:t>
        </w:r>
      </w:ins>
      <w:ins w:id="291" w:author="Matt Mahoney" w:date="2024-10-09T16:44:00Z" w16du:dateUtc="2024-10-09T20:44:00Z">
        <w:r w:rsidR="0092704E" w:rsidRPr="00CD065C">
          <w:rPr>
            <w:rFonts w:cs="Times New Roman"/>
            <w:sz w:val="20"/>
            <w:szCs w:val="20"/>
            <w:rPrChange w:id="29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  <w:ins w:id="293" w:author="Matt Mahoney" w:date="2024-10-10T07:17:00Z" w16du:dateUtc="2024-10-10T11:17:00Z">
        <w:r w:rsidR="00CC3115" w:rsidRPr="00CD065C">
          <w:rPr>
            <w:rFonts w:cs="Times New Roman"/>
            <w:sz w:val="20"/>
            <w:szCs w:val="20"/>
            <w:rPrChange w:id="29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data on </w:t>
        </w:r>
      </w:ins>
      <w:r w:rsidR="00687C55" w:rsidRPr="00CD065C">
        <w:rPr>
          <w:rFonts w:cs="Times New Roman"/>
          <w:sz w:val="20"/>
          <w:szCs w:val="20"/>
          <w:rPrChange w:id="295" w:author="Matt Mahoney" w:date="2024-10-10T07:34:00Z" w16du:dateUtc="2024-10-10T11:34:00Z">
            <w:rPr>
              <w:rFonts w:cs="Times New Roman"/>
              <w:szCs w:val="22"/>
            </w:rPr>
          </w:rPrChange>
        </w:rPr>
        <w:t>genetically diverse mice</w:t>
      </w:r>
      <w:ins w:id="296" w:author="Matt Mahoney" w:date="2024-10-09T16:45:00Z" w16du:dateUtc="2024-10-09T20:45:00Z">
        <w:r w:rsidR="00DE0353" w:rsidRPr="00CD065C">
          <w:rPr>
            <w:rFonts w:cs="Times New Roman"/>
            <w:sz w:val="20"/>
            <w:szCs w:val="20"/>
            <w:rPrChange w:id="29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allow us to rigorously differentiate between local and distal genetic effects</w:t>
        </w:r>
        <w:r w:rsidR="0092704E" w:rsidRPr="00CD065C">
          <w:rPr>
            <w:rFonts w:cs="Times New Roman"/>
            <w:sz w:val="20"/>
            <w:szCs w:val="20"/>
            <w:rPrChange w:id="29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. </w:t>
        </w:r>
      </w:ins>
      <w:del w:id="299" w:author="Matt Mahoney" w:date="2024-10-09T16:44:00Z" w16du:dateUtc="2024-10-09T20:44:00Z">
        <w:r w:rsidR="00687C55" w:rsidRPr="00CD065C" w:rsidDel="0092704E">
          <w:rPr>
            <w:rFonts w:cs="Times New Roman"/>
            <w:sz w:val="20"/>
            <w:szCs w:val="20"/>
            <w:rPrChange w:id="30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to </w:delText>
        </w:r>
      </w:del>
      <w:del w:id="301" w:author="Matt Mahoney" w:date="2024-10-09T16:45:00Z" w16du:dateUtc="2024-10-09T20:45:00Z">
        <w:r w:rsidR="00687C55" w:rsidRPr="00CD065C" w:rsidDel="0092704E">
          <w:rPr>
            <w:rFonts w:cs="Times New Roman"/>
            <w:sz w:val="20"/>
            <w:szCs w:val="20"/>
            <w:rPrChange w:id="30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directly assess the </w:delText>
        </w:r>
        <w:r w:rsidR="00BC7D8C" w:rsidRPr="00CD065C" w:rsidDel="0092704E">
          <w:rPr>
            <w:rFonts w:cs="Times New Roman"/>
            <w:sz w:val="20"/>
            <w:szCs w:val="20"/>
            <w:rPrChange w:id="30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role of local and distal </w:delText>
        </w:r>
      </w:del>
      <w:del w:id="304" w:author="Matt Mahoney" w:date="2024-10-09T16:16:00Z" w16du:dateUtc="2024-10-09T20:16:00Z">
        <w:r w:rsidR="00BC7D8C" w:rsidRPr="00CD065C" w:rsidDel="00185701">
          <w:rPr>
            <w:rFonts w:cs="Times New Roman"/>
            <w:sz w:val="20"/>
            <w:szCs w:val="20"/>
            <w:rPrChange w:id="30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eQTL </w:delText>
        </w:r>
      </w:del>
      <w:del w:id="306" w:author="Matt Mahoney" w:date="2024-10-09T16:45:00Z" w16du:dateUtc="2024-10-09T20:45:00Z">
        <w:r w:rsidR="00BC7D8C" w:rsidRPr="00CD065C" w:rsidDel="0092704E">
          <w:rPr>
            <w:rFonts w:cs="Times New Roman"/>
            <w:sz w:val="20"/>
            <w:szCs w:val="20"/>
            <w:rPrChange w:id="30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in driving </w:delText>
        </w:r>
        <w:r w:rsidR="002A0A1A" w:rsidRPr="00CD065C" w:rsidDel="0092704E">
          <w:rPr>
            <w:rFonts w:cs="Times New Roman"/>
            <w:sz w:val="20"/>
            <w:szCs w:val="20"/>
            <w:rPrChange w:id="30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complex trait variation.</w:delText>
        </w:r>
      </w:del>
    </w:p>
    <w:p w14:paraId="518F2806" w14:textId="251A51C5" w:rsidR="0089559A" w:rsidRPr="00CD065C" w:rsidRDefault="0089559A" w:rsidP="00CC3115">
      <w:pPr>
        <w:spacing w:after="60" w:line="276" w:lineRule="auto"/>
        <w:ind w:left="576"/>
        <w:rPr>
          <w:ins w:id="309" w:author="Matt Mahoney" w:date="2024-10-09T16:47:00Z" w16du:dateUtc="2024-10-09T20:47:00Z"/>
          <w:rFonts w:cs="Times New Roman"/>
          <w:sz w:val="20"/>
          <w:szCs w:val="20"/>
          <w:rPrChange w:id="310" w:author="Matt Mahoney" w:date="2024-10-10T07:34:00Z" w16du:dateUtc="2024-10-10T11:34:00Z">
            <w:rPr>
              <w:ins w:id="311" w:author="Matt Mahoney" w:date="2024-10-09T16:47:00Z" w16du:dateUtc="2024-10-09T20:47:00Z"/>
              <w:rFonts w:cs="Times New Roman"/>
              <w:szCs w:val="22"/>
            </w:rPr>
          </w:rPrChange>
        </w:rPr>
        <w:pPrChange w:id="312" w:author="Matt Mahoney" w:date="2024-10-10T07:19:00Z" w16du:dateUtc="2024-10-10T11:19:00Z">
          <w:pPr>
            <w:spacing w:line="276" w:lineRule="auto"/>
            <w:ind w:left="576"/>
          </w:pPr>
        </w:pPrChange>
      </w:pPr>
    </w:p>
    <w:p w14:paraId="6403008B" w14:textId="4A73EFDF" w:rsidR="00DB5F56" w:rsidRPr="00CD065C" w:rsidDel="009712DA" w:rsidRDefault="00DB5F56" w:rsidP="00CC3115">
      <w:pPr>
        <w:spacing w:after="60" w:line="276" w:lineRule="auto"/>
        <w:ind w:left="1728"/>
        <w:rPr>
          <w:del w:id="313" w:author="Matt Mahoney" w:date="2024-10-09T16:44:00Z" w16du:dateUtc="2024-10-09T20:44:00Z"/>
          <w:rFonts w:cs="Times New Roman"/>
          <w:sz w:val="20"/>
          <w:szCs w:val="20"/>
          <w:rPrChange w:id="314" w:author="Matt Mahoney" w:date="2024-10-10T07:34:00Z" w16du:dateUtc="2024-10-10T11:34:00Z">
            <w:rPr>
              <w:del w:id="315" w:author="Matt Mahoney" w:date="2024-10-09T16:44:00Z" w16du:dateUtc="2024-10-09T20:44:00Z"/>
              <w:rFonts w:cs="Times New Roman"/>
              <w:szCs w:val="22"/>
            </w:rPr>
          </w:rPrChange>
        </w:rPr>
        <w:pPrChange w:id="316" w:author="Matt Mahoney" w:date="2024-10-10T07:22:00Z" w16du:dateUtc="2024-10-10T11:22:00Z">
          <w:pPr>
            <w:spacing w:after="60" w:line="276" w:lineRule="auto"/>
            <w:ind w:left="576"/>
          </w:pPr>
        </w:pPrChange>
      </w:pPr>
    </w:p>
    <w:p w14:paraId="61549419" w14:textId="0D59404F" w:rsidR="006874BE" w:rsidRPr="00CD065C" w:rsidDel="006B5C90" w:rsidRDefault="004064CD" w:rsidP="00CC3115">
      <w:pPr>
        <w:spacing w:after="60" w:line="276" w:lineRule="auto"/>
        <w:ind w:left="1152"/>
        <w:rPr>
          <w:del w:id="317" w:author="Matt Mahoney" w:date="2024-10-09T16:47:00Z" w16du:dateUtc="2024-10-09T20:47:00Z"/>
          <w:rFonts w:cs="Times New Roman"/>
          <w:sz w:val="20"/>
          <w:szCs w:val="20"/>
          <w:rPrChange w:id="318" w:author="Matt Mahoney" w:date="2024-10-10T07:34:00Z" w16du:dateUtc="2024-10-10T11:34:00Z">
            <w:rPr>
              <w:del w:id="319" w:author="Matt Mahoney" w:date="2024-10-09T16:47:00Z" w16du:dateUtc="2024-10-09T20:47:00Z"/>
              <w:rFonts w:cs="Times New Roman"/>
              <w:szCs w:val="22"/>
            </w:rPr>
          </w:rPrChange>
        </w:rPr>
        <w:pPrChange w:id="320" w:author="Matt Mahoney" w:date="2024-10-10T07:22:00Z" w16du:dateUtc="2024-10-10T11:22:00Z">
          <w:pPr>
            <w:spacing w:line="276" w:lineRule="auto"/>
            <w:ind w:left="576"/>
          </w:pPr>
        </w:pPrChange>
      </w:pPr>
      <w:del w:id="321" w:author="Matt Mahoney" w:date="2024-10-09T16:44:00Z" w16du:dateUtc="2024-10-09T20:44:00Z">
        <w:r w:rsidRPr="00CD065C" w:rsidDel="0092704E">
          <w:rPr>
            <w:rFonts w:cs="Times New Roman"/>
            <w:sz w:val="20"/>
            <w:szCs w:val="20"/>
            <w:rPrChange w:id="32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The two mouse populations were derived from the Diversity Outbred (DO)</w:delText>
        </w:r>
      </w:del>
      <w:del w:id="323" w:author="Matt Mahoney" w:date="2024-10-09T16:16:00Z" w16du:dateUtc="2024-10-09T20:16:00Z">
        <w:r w:rsidRPr="00CD065C" w:rsidDel="00185701">
          <w:rPr>
            <w:rFonts w:cs="Times New Roman"/>
            <w:sz w:val="20"/>
            <w:szCs w:val="20"/>
            <w:rPrChange w:id="32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mice,</w:delText>
        </w:r>
      </w:del>
      <w:del w:id="325" w:author="Matt Mahoney" w:date="2024-10-09T16:44:00Z" w16du:dateUtc="2024-10-09T20:44:00Z">
        <w:r w:rsidRPr="00CD065C" w:rsidDel="0092704E">
          <w:rPr>
            <w:rFonts w:cs="Times New Roman"/>
            <w:sz w:val="20"/>
            <w:szCs w:val="20"/>
            <w:rPrChange w:id="32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and the Collaborative Cross (CC) </w:delText>
        </w:r>
      </w:del>
      <w:del w:id="327" w:author="Matt Mahoney" w:date="2024-10-09T16:17:00Z" w16du:dateUtc="2024-10-09T20:17:00Z">
        <w:r w:rsidRPr="00CD065C" w:rsidDel="00185701">
          <w:rPr>
            <w:rFonts w:cs="Times New Roman"/>
            <w:sz w:val="20"/>
            <w:szCs w:val="20"/>
            <w:rPrChange w:id="32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mice</w:delText>
        </w:r>
      </w:del>
      <w:del w:id="329" w:author="Matt Mahoney" w:date="2024-10-09T16:44:00Z" w16du:dateUtc="2024-10-09T20:44:00Z">
        <w:r w:rsidRPr="00CD065C" w:rsidDel="0092704E">
          <w:rPr>
            <w:rFonts w:cs="Times New Roman"/>
            <w:sz w:val="20"/>
            <w:szCs w:val="20"/>
            <w:rPrChange w:id="33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. </w:delText>
        </w:r>
        <w:r w:rsidR="00E81CFE" w:rsidRPr="00CD065C" w:rsidDel="0092704E">
          <w:rPr>
            <w:rFonts w:cs="Times New Roman"/>
            <w:sz w:val="20"/>
            <w:szCs w:val="20"/>
            <w:rPrChange w:id="33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Both were maintained on high-fat, high-sugar diets to model diet-induced obesity and metabolic disease. </w:delText>
        </w:r>
        <w:r w:rsidR="004928A7" w:rsidRPr="00CD065C" w:rsidDel="0092704E">
          <w:rPr>
            <w:rFonts w:cs="Times New Roman"/>
            <w:sz w:val="20"/>
            <w:szCs w:val="20"/>
            <w:rPrChange w:id="33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The</w:delText>
        </w:r>
        <w:r w:rsidR="00A07D54" w:rsidRPr="00CD065C" w:rsidDel="0092704E">
          <w:rPr>
            <w:rFonts w:cs="Times New Roman"/>
            <w:sz w:val="20"/>
            <w:szCs w:val="20"/>
            <w:rPrChange w:id="33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two </w:delText>
        </w:r>
        <w:r w:rsidR="004928A7" w:rsidRPr="00CD065C" w:rsidDel="0092704E">
          <w:rPr>
            <w:rFonts w:cs="Times New Roman"/>
            <w:sz w:val="20"/>
            <w:szCs w:val="20"/>
            <w:rPrChange w:id="33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populations share </w:delText>
        </w:r>
        <w:r w:rsidR="008872B8" w:rsidRPr="00CD065C" w:rsidDel="0092704E">
          <w:rPr>
            <w:rFonts w:cs="Times New Roman"/>
            <w:sz w:val="20"/>
            <w:szCs w:val="20"/>
            <w:rPrChange w:id="33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ancestral haplotypes but have </w:delText>
        </w:r>
        <w:r w:rsidR="007E2ED9" w:rsidRPr="00CD065C" w:rsidDel="0092704E">
          <w:rPr>
            <w:rFonts w:cs="Times New Roman"/>
            <w:sz w:val="20"/>
            <w:szCs w:val="20"/>
            <w:rPrChange w:id="33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independent </w:delText>
        </w:r>
        <w:r w:rsidR="003A4619" w:rsidRPr="00CD065C" w:rsidDel="0092704E">
          <w:rPr>
            <w:rFonts w:cs="Times New Roman"/>
            <w:sz w:val="20"/>
            <w:szCs w:val="20"/>
            <w:rPrChange w:id="33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population structure</w:delText>
        </w:r>
      </w:del>
      <w:del w:id="338" w:author="Matt Mahoney" w:date="2024-10-09T16:33:00Z" w16du:dateUtc="2024-10-09T20:33:00Z">
        <w:r w:rsidR="00BB1C0B" w:rsidRPr="00CD065C" w:rsidDel="006874BE">
          <w:rPr>
            <w:rFonts w:cs="Times New Roman"/>
            <w:sz w:val="20"/>
            <w:szCs w:val="20"/>
            <w:rPrChange w:id="33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. Thus</w:delText>
        </w:r>
        <w:r w:rsidR="00A86584" w:rsidRPr="00CD065C" w:rsidDel="006874BE">
          <w:rPr>
            <w:rFonts w:cs="Times New Roman"/>
            <w:sz w:val="20"/>
            <w:szCs w:val="20"/>
            <w:rPrChange w:id="34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,</w:delText>
        </w:r>
        <w:r w:rsidR="00BB1C0B" w:rsidRPr="00CD065C" w:rsidDel="006874BE">
          <w:rPr>
            <w:rFonts w:cs="Times New Roman"/>
            <w:sz w:val="20"/>
            <w:szCs w:val="20"/>
            <w:rPrChange w:id="34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1C3212" w:rsidRPr="00CD065C" w:rsidDel="006874BE">
          <w:rPr>
            <w:rFonts w:cs="Times New Roman"/>
            <w:sz w:val="20"/>
            <w:szCs w:val="20"/>
            <w:rPrChange w:id="34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local genetic effects on gene expression are identical across the two populations, but distal effects are </w:delText>
        </w:r>
        <w:r w:rsidR="00A86584" w:rsidRPr="00CD065C" w:rsidDel="006874BE">
          <w:rPr>
            <w:rFonts w:cs="Times New Roman"/>
            <w:sz w:val="20"/>
            <w:szCs w:val="20"/>
            <w:rPrChange w:id="34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independent</w:delText>
        </w:r>
        <w:r w:rsidR="0081711B" w:rsidRPr="00CD065C" w:rsidDel="006874BE">
          <w:rPr>
            <w:rFonts w:cs="Times New Roman"/>
            <w:sz w:val="20"/>
            <w:szCs w:val="20"/>
            <w:rPrChange w:id="34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</w:del>
      <w:del w:id="345" w:author="Matt Mahoney" w:date="2024-10-09T16:44:00Z" w16du:dateUtc="2024-10-09T20:44:00Z">
        <w:r w:rsidR="0081711B" w:rsidRPr="00CD065C" w:rsidDel="0092704E">
          <w:rPr>
            <w:rFonts w:cs="Times New Roman"/>
            <w:sz w:val="20"/>
            <w:szCs w:val="20"/>
            <w:rPrChange w:id="34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allowing us to</w:delText>
        </w:r>
        <w:r w:rsidR="00216799" w:rsidRPr="00CD065C" w:rsidDel="0092704E">
          <w:rPr>
            <w:rFonts w:cs="Times New Roman"/>
            <w:sz w:val="20"/>
            <w:szCs w:val="20"/>
            <w:rPrChange w:id="34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C12059" w:rsidRPr="00CD065C" w:rsidDel="0092704E">
          <w:rPr>
            <w:rFonts w:cs="Times New Roman"/>
            <w:sz w:val="20"/>
            <w:szCs w:val="20"/>
            <w:rPrChange w:id="34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differentiate</w:delText>
        </w:r>
        <w:r w:rsidR="00216799" w:rsidRPr="00CD065C" w:rsidDel="0092704E">
          <w:rPr>
            <w:rFonts w:cs="Times New Roman"/>
            <w:sz w:val="20"/>
            <w:szCs w:val="20"/>
            <w:rPrChange w:id="34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</w:del>
      <w:del w:id="350" w:author="Matt Mahoney" w:date="2024-10-09T16:17:00Z" w16du:dateUtc="2024-10-09T20:17:00Z">
        <w:r w:rsidR="00216799" w:rsidRPr="00CD065C" w:rsidDel="00185701">
          <w:rPr>
            <w:rFonts w:cs="Times New Roman"/>
            <w:sz w:val="20"/>
            <w:szCs w:val="20"/>
            <w:rPrChange w:id="35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the effects of </w:delText>
        </w:r>
      </w:del>
      <w:del w:id="352" w:author="Matt Mahoney" w:date="2024-10-09T16:44:00Z" w16du:dateUtc="2024-10-09T20:44:00Z">
        <w:r w:rsidR="00216799" w:rsidRPr="00CD065C" w:rsidDel="0092704E">
          <w:rPr>
            <w:rFonts w:cs="Times New Roman"/>
            <w:sz w:val="20"/>
            <w:szCs w:val="20"/>
            <w:rPrChange w:id="35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local and distal</w:delText>
        </w:r>
      </w:del>
      <w:del w:id="354" w:author="Matt Mahoney" w:date="2024-10-09T16:17:00Z" w16du:dateUtc="2024-10-09T20:17:00Z">
        <w:r w:rsidR="00216799" w:rsidRPr="00CD065C" w:rsidDel="00185701">
          <w:rPr>
            <w:rFonts w:cs="Times New Roman"/>
            <w:sz w:val="20"/>
            <w:szCs w:val="20"/>
            <w:rPrChange w:id="35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eQTLs</w:delText>
        </w:r>
      </w:del>
      <w:del w:id="356" w:author="Matt Mahoney" w:date="2024-10-09T16:44:00Z" w16du:dateUtc="2024-10-09T20:44:00Z">
        <w:r w:rsidR="007D2936" w:rsidRPr="00CD065C" w:rsidDel="0092704E">
          <w:rPr>
            <w:rFonts w:cs="Times New Roman"/>
            <w:sz w:val="20"/>
            <w:szCs w:val="20"/>
            <w:rPrChange w:id="35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. </w:delText>
        </w:r>
        <w:r w:rsidR="002377CA" w:rsidRPr="00CD065C" w:rsidDel="0092704E">
          <w:rPr>
            <w:rFonts w:cs="Times New Roman"/>
            <w:sz w:val="20"/>
            <w:szCs w:val="20"/>
            <w:rPrChange w:id="35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Further, we measured genome-wide genotypes,</w:delText>
        </w:r>
        <w:r w:rsidR="00B103E9" w:rsidRPr="00CD065C" w:rsidDel="0092704E">
          <w:rPr>
            <w:rFonts w:cs="Times New Roman"/>
            <w:sz w:val="20"/>
            <w:szCs w:val="20"/>
            <w:rPrChange w:id="35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clinically relevant phenotypes, and </w:delText>
        </w:r>
        <w:r w:rsidR="00304F6B" w:rsidRPr="00CD065C" w:rsidDel="0092704E">
          <w:rPr>
            <w:rFonts w:cs="Times New Roman"/>
            <w:sz w:val="20"/>
            <w:szCs w:val="20"/>
            <w:rPrChange w:id="36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gene expression in </w:delText>
        </w:r>
        <w:r w:rsidR="0018632F" w:rsidRPr="00CD065C" w:rsidDel="0092704E">
          <w:rPr>
            <w:rFonts w:cs="Times New Roman"/>
            <w:sz w:val="20"/>
            <w:szCs w:val="20"/>
            <w:rPrChange w:id="36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four</w:delText>
        </w:r>
        <w:r w:rsidR="00304F6B" w:rsidRPr="00CD065C" w:rsidDel="0092704E">
          <w:rPr>
            <w:rFonts w:cs="Times New Roman"/>
            <w:sz w:val="20"/>
            <w:szCs w:val="20"/>
            <w:rPrChange w:id="36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disease-relevant </w:delText>
        </w:r>
        <w:r w:rsidR="008C2000" w:rsidRPr="00CD065C" w:rsidDel="0092704E">
          <w:rPr>
            <w:rFonts w:cs="Times New Roman"/>
            <w:sz w:val="20"/>
            <w:szCs w:val="20"/>
            <w:rPrChange w:id="36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tissues </w:delText>
        </w:r>
        <w:r w:rsidR="006170A8" w:rsidRPr="00CD065C" w:rsidDel="0092704E">
          <w:rPr>
            <w:rFonts w:cs="Times New Roman"/>
            <w:sz w:val="20"/>
            <w:szCs w:val="20"/>
            <w:rPrChange w:id="36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(adipose, pancreatic islet, liver, and skeletal muscle) </w:delText>
        </w:r>
        <w:r w:rsidR="00FA7908" w:rsidRPr="00CD065C" w:rsidDel="0092704E">
          <w:rPr>
            <w:rFonts w:cs="Times New Roman"/>
            <w:sz w:val="20"/>
            <w:szCs w:val="20"/>
            <w:rPrChange w:id="36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across</w:delText>
        </w:r>
        <w:r w:rsidR="008C2000" w:rsidRPr="00CD065C" w:rsidDel="0092704E">
          <w:rPr>
            <w:rFonts w:cs="Times New Roman"/>
            <w:sz w:val="20"/>
            <w:szCs w:val="20"/>
            <w:rPrChange w:id="36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hundreds of individuals</w:delText>
        </w:r>
        <w:r w:rsidR="001601FE" w:rsidRPr="00CD065C" w:rsidDel="0092704E">
          <w:rPr>
            <w:rFonts w:cs="Times New Roman"/>
            <w:sz w:val="20"/>
            <w:szCs w:val="20"/>
            <w:rPrChange w:id="36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.</w:delText>
        </w:r>
        <w:r w:rsidR="0049562C" w:rsidRPr="00CD065C" w:rsidDel="0092704E">
          <w:rPr>
            <w:rFonts w:cs="Times New Roman"/>
            <w:sz w:val="20"/>
            <w:szCs w:val="20"/>
            <w:rPrChange w:id="36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Such data collection is</w:delText>
        </w:r>
      </w:del>
      <w:del w:id="369" w:author="Matt Mahoney" w:date="2024-10-09T16:20:00Z" w16du:dateUtc="2024-10-09T20:20:00Z">
        <w:r w:rsidR="0049562C" w:rsidRPr="00CD065C" w:rsidDel="00850AAD">
          <w:rPr>
            <w:rFonts w:cs="Times New Roman"/>
            <w:sz w:val="20"/>
            <w:szCs w:val="20"/>
            <w:rPrChange w:id="37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F12F09" w:rsidRPr="00CD065C" w:rsidDel="00850AAD">
          <w:rPr>
            <w:rFonts w:cs="Times New Roman"/>
            <w:sz w:val="20"/>
            <w:szCs w:val="20"/>
            <w:rPrChange w:id="37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highly </w:delText>
        </w:r>
        <w:r w:rsidR="00B0741C" w:rsidRPr="00CD065C" w:rsidDel="00850AAD">
          <w:rPr>
            <w:rFonts w:cs="Times New Roman"/>
            <w:sz w:val="20"/>
            <w:szCs w:val="20"/>
            <w:rPrChange w:id="37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im</w:delText>
        </w:r>
        <w:r w:rsidR="0049562C" w:rsidRPr="00CD065C" w:rsidDel="00850AAD">
          <w:rPr>
            <w:rFonts w:cs="Times New Roman"/>
            <w:sz w:val="20"/>
            <w:szCs w:val="20"/>
            <w:rPrChange w:id="37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practical </w:delText>
        </w:r>
      </w:del>
      <w:del w:id="374" w:author="Matt Mahoney" w:date="2024-10-09T16:44:00Z" w16du:dateUtc="2024-10-09T20:44:00Z">
        <w:r w:rsidR="0049562C" w:rsidRPr="00CD065C" w:rsidDel="0092704E">
          <w:rPr>
            <w:rFonts w:cs="Times New Roman"/>
            <w:sz w:val="20"/>
            <w:szCs w:val="20"/>
            <w:rPrChange w:id="37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in human subjects</w:delText>
        </w:r>
      </w:del>
      <w:del w:id="376" w:author="Matt Mahoney" w:date="2024-10-09T16:18:00Z" w16du:dateUtc="2024-10-09T20:18:00Z">
        <w:r w:rsidR="00B5272C" w:rsidRPr="00CD065C" w:rsidDel="00185701">
          <w:rPr>
            <w:rFonts w:cs="Times New Roman"/>
            <w:sz w:val="20"/>
            <w:szCs w:val="20"/>
            <w:rPrChange w:id="37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.</w:delText>
        </w:r>
      </w:del>
      <w:ins w:id="378" w:author="Matt Mahoney" w:date="2024-10-09T16:34:00Z" w16du:dateUtc="2024-10-09T20:34:00Z">
        <w:r w:rsidR="006874BE" w:rsidRPr="00CD065C">
          <w:rPr>
            <w:rFonts w:cs="Times New Roman"/>
            <w:sz w:val="20"/>
            <w:szCs w:val="20"/>
            <w:rPrChange w:id="37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In a comprehensive series of analyses, we demonstrate definitively that</w:t>
        </w:r>
      </w:ins>
      <w:ins w:id="380" w:author="Matt Mahoney" w:date="2024-10-09T16:35:00Z" w16du:dateUtc="2024-10-09T20:35:00Z">
        <w:r w:rsidR="006874BE" w:rsidRPr="00CD065C">
          <w:rPr>
            <w:rFonts w:cs="Times New Roman"/>
            <w:sz w:val="20"/>
            <w:szCs w:val="20"/>
            <w:rPrChange w:id="38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  <w:r w:rsidR="006874BE" w:rsidRPr="00CD065C">
          <w:rPr>
            <w:rFonts w:cs="Times New Roman"/>
            <w:sz w:val="20"/>
            <w:szCs w:val="20"/>
            <w:rPrChange w:id="38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distal regulation of gene expression</w:t>
        </w:r>
      </w:ins>
      <w:ins w:id="383" w:author="Matt Mahoney" w:date="2024-10-09T16:34:00Z" w16du:dateUtc="2024-10-09T20:34:00Z">
        <w:r w:rsidR="006874BE" w:rsidRPr="00CD065C">
          <w:rPr>
            <w:rFonts w:cs="Times New Roman"/>
            <w:sz w:val="20"/>
            <w:szCs w:val="20"/>
            <w:rPrChange w:id="38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  <w:ins w:id="385" w:author="Matt Mahoney" w:date="2024-10-09T16:36:00Z" w16du:dateUtc="2024-10-09T20:36:00Z">
        <w:r w:rsidR="00135653" w:rsidRPr="00CD065C">
          <w:rPr>
            <w:rFonts w:cs="Times New Roman"/>
            <w:sz w:val="20"/>
            <w:szCs w:val="20"/>
            <w:rPrChange w:id="38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is </w:t>
        </w:r>
      </w:ins>
      <w:ins w:id="387" w:author="Matt Mahoney" w:date="2024-10-09T16:34:00Z" w16du:dateUtc="2024-10-09T20:34:00Z">
        <w:r w:rsidR="006874BE" w:rsidRPr="00CD065C">
          <w:rPr>
            <w:rFonts w:cs="Times New Roman"/>
            <w:sz w:val="20"/>
            <w:szCs w:val="20"/>
            <w:rPrChange w:id="38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the primary driver of trait variation</w:t>
        </w:r>
      </w:ins>
      <w:ins w:id="389" w:author="Matt Mahoney" w:date="2024-10-09T16:36:00Z" w16du:dateUtc="2024-10-09T20:36:00Z">
        <w:r w:rsidR="00135653" w:rsidRPr="00CD065C">
          <w:rPr>
            <w:rFonts w:cs="Times New Roman"/>
            <w:sz w:val="20"/>
            <w:szCs w:val="20"/>
            <w:rPrChange w:id="39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and that the corresponding transcriptomic signatures</w:t>
        </w:r>
      </w:ins>
      <w:ins w:id="391" w:author="Matt Mahoney" w:date="2024-10-09T16:34:00Z" w16du:dateUtc="2024-10-09T20:34:00Z">
        <w:r w:rsidR="006874BE" w:rsidRPr="00CD065C">
          <w:rPr>
            <w:rFonts w:cs="Times New Roman"/>
            <w:sz w:val="20"/>
            <w:szCs w:val="20"/>
            <w:rPrChange w:id="39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  <w:ins w:id="393" w:author="Matt Mahoney" w:date="2024-10-09T16:35:00Z" w16du:dateUtc="2024-10-09T20:35:00Z">
        <w:r w:rsidR="006874BE" w:rsidRPr="00CD065C">
          <w:rPr>
            <w:rFonts w:cs="Times New Roman"/>
            <w:sz w:val="20"/>
            <w:szCs w:val="20"/>
            <w:rPrChange w:id="39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generalize between mouse populations and to humans, while local</w:t>
        </w:r>
      </w:ins>
      <w:ins w:id="395" w:author="Matt Mahoney" w:date="2024-10-09T16:37:00Z" w16du:dateUtc="2024-10-09T20:37:00Z">
        <w:r w:rsidR="00135653" w:rsidRPr="00CD065C">
          <w:rPr>
            <w:rFonts w:cs="Times New Roman"/>
            <w:sz w:val="20"/>
            <w:szCs w:val="20"/>
            <w:rPrChange w:id="39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ly predicted</w:t>
        </w:r>
      </w:ins>
      <w:ins w:id="397" w:author="Matt Mahoney" w:date="2024-10-09T16:35:00Z" w16du:dateUtc="2024-10-09T20:35:00Z">
        <w:r w:rsidR="006874BE" w:rsidRPr="00CD065C">
          <w:rPr>
            <w:rFonts w:cs="Times New Roman"/>
            <w:sz w:val="20"/>
            <w:szCs w:val="20"/>
            <w:rPrChange w:id="39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  <w:ins w:id="399" w:author="Matt Mahoney" w:date="2024-10-09T16:37:00Z" w16du:dateUtc="2024-10-09T20:37:00Z">
        <w:r w:rsidR="00135653" w:rsidRPr="00CD065C">
          <w:rPr>
            <w:rFonts w:cs="Times New Roman"/>
            <w:sz w:val="20"/>
            <w:szCs w:val="20"/>
            <w:rPrChange w:id="40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signatures do not. </w:t>
        </w:r>
      </w:ins>
      <w:ins w:id="401" w:author="Matt Mahoney" w:date="2024-10-10T07:19:00Z" w16du:dateUtc="2024-10-10T11:19:00Z">
        <w:r w:rsidR="00CC3115" w:rsidRPr="00CD065C">
          <w:rPr>
            <w:rFonts w:cs="Times New Roman"/>
            <w:sz w:val="20"/>
            <w:szCs w:val="20"/>
            <w:rPrChange w:id="40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O</w:t>
        </w:r>
      </w:ins>
      <w:ins w:id="403" w:author="Matt Mahoney" w:date="2024-10-09T16:38:00Z" w16du:dateUtc="2024-10-09T20:38:00Z">
        <w:r w:rsidR="00135653" w:rsidRPr="00CD065C">
          <w:rPr>
            <w:rFonts w:cs="Times New Roman"/>
            <w:sz w:val="20"/>
            <w:szCs w:val="20"/>
            <w:rPrChange w:id="40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ur </w:t>
        </w:r>
      </w:ins>
      <w:ins w:id="405" w:author="Matt Mahoney" w:date="2024-10-09T16:37:00Z" w16du:dateUtc="2024-10-09T20:37:00Z">
        <w:r w:rsidR="00135653" w:rsidRPr="00CD065C">
          <w:rPr>
            <w:rFonts w:cs="Times New Roman"/>
            <w:sz w:val="20"/>
            <w:szCs w:val="20"/>
            <w:rPrChange w:id="40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novel </w:t>
        </w:r>
      </w:ins>
      <w:ins w:id="407" w:author="Matt Mahoney" w:date="2024-10-09T16:38:00Z" w16du:dateUtc="2024-10-09T20:38:00Z">
        <w:r w:rsidR="00135653" w:rsidRPr="00CD065C">
          <w:rPr>
            <w:rFonts w:cs="Times New Roman"/>
            <w:sz w:val="20"/>
            <w:szCs w:val="20"/>
            <w:rPrChange w:id="40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HDMA</w:t>
        </w:r>
      </w:ins>
      <w:ins w:id="409" w:author="Matt Mahoney" w:date="2024-10-09T16:37:00Z" w16du:dateUtc="2024-10-09T20:37:00Z">
        <w:r w:rsidR="00135653" w:rsidRPr="00CD065C">
          <w:rPr>
            <w:rFonts w:cs="Times New Roman"/>
            <w:sz w:val="20"/>
            <w:szCs w:val="20"/>
            <w:rPrChange w:id="41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framework</w:t>
        </w:r>
      </w:ins>
      <w:ins w:id="411" w:author="Matt Mahoney" w:date="2024-10-09T16:38:00Z" w16du:dateUtc="2024-10-09T20:38:00Z">
        <w:r w:rsidR="00135653" w:rsidRPr="00CD065C">
          <w:rPr>
            <w:rFonts w:cs="Times New Roman"/>
            <w:sz w:val="20"/>
            <w:szCs w:val="20"/>
            <w:rPrChange w:id="41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allows us to rigorously detect this distal</w:t>
        </w:r>
      </w:ins>
      <w:ins w:id="413" w:author="Matt Mahoney" w:date="2024-10-09T16:39:00Z" w16du:dateUtc="2024-10-09T20:39:00Z">
        <w:r w:rsidR="00135653" w:rsidRPr="00CD065C">
          <w:rPr>
            <w:rFonts w:cs="Times New Roman"/>
            <w:sz w:val="20"/>
            <w:szCs w:val="20"/>
            <w:rPrChange w:id="41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signal, thereby functionalizing the trait-driving components of gene expression that </w:t>
        </w:r>
      </w:ins>
      <w:ins w:id="415" w:author="Matt Mahoney" w:date="2024-10-10T07:21:00Z" w16du:dateUtc="2024-10-10T11:21:00Z">
        <w:r w:rsidR="00CC3115" w:rsidRPr="00CD065C">
          <w:rPr>
            <w:rFonts w:cs="Times New Roman"/>
            <w:sz w:val="20"/>
            <w:szCs w:val="20"/>
            <w:rPrChange w:id="41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>cannot be mapped.</w:t>
        </w:r>
      </w:ins>
    </w:p>
    <w:p w14:paraId="3FB1577C" w14:textId="77777777" w:rsidR="00256F03" w:rsidRPr="00CD065C" w:rsidDel="006B5C90" w:rsidRDefault="00256F03" w:rsidP="00CC3115">
      <w:pPr>
        <w:spacing w:after="60" w:line="276" w:lineRule="auto"/>
        <w:ind w:left="1152"/>
        <w:rPr>
          <w:del w:id="417" w:author="Matt Mahoney" w:date="2024-10-09T16:47:00Z" w16du:dateUtc="2024-10-09T20:47:00Z"/>
          <w:rFonts w:cs="Times New Roman"/>
          <w:sz w:val="20"/>
          <w:szCs w:val="20"/>
          <w:rPrChange w:id="418" w:author="Matt Mahoney" w:date="2024-10-10T07:34:00Z" w16du:dateUtc="2024-10-10T11:34:00Z">
            <w:rPr>
              <w:del w:id="419" w:author="Matt Mahoney" w:date="2024-10-09T16:47:00Z" w16du:dateUtc="2024-10-09T20:47:00Z"/>
              <w:rFonts w:cs="Times New Roman"/>
              <w:szCs w:val="22"/>
            </w:rPr>
          </w:rPrChange>
        </w:rPr>
        <w:pPrChange w:id="420" w:author="Matt Mahoney" w:date="2024-10-10T07:22:00Z" w16du:dateUtc="2024-10-10T11:22:00Z">
          <w:pPr>
            <w:spacing w:line="276" w:lineRule="auto"/>
            <w:ind w:left="576"/>
          </w:pPr>
        </w:pPrChange>
      </w:pPr>
    </w:p>
    <w:p w14:paraId="190493C5" w14:textId="60D989C1" w:rsidR="00946D98" w:rsidRPr="00CD065C" w:rsidDel="006874BE" w:rsidRDefault="00451D95" w:rsidP="00CC3115">
      <w:pPr>
        <w:spacing w:after="60" w:line="276" w:lineRule="auto"/>
        <w:ind w:left="1152"/>
        <w:rPr>
          <w:del w:id="421" w:author="Matt Mahoney" w:date="2024-10-09T16:34:00Z" w16du:dateUtc="2024-10-09T20:34:00Z"/>
          <w:rFonts w:cs="Times New Roman"/>
          <w:sz w:val="20"/>
          <w:szCs w:val="20"/>
          <w:rPrChange w:id="422" w:author="Matt Mahoney" w:date="2024-10-10T07:34:00Z" w16du:dateUtc="2024-10-10T11:34:00Z">
            <w:rPr>
              <w:del w:id="423" w:author="Matt Mahoney" w:date="2024-10-09T16:34:00Z" w16du:dateUtc="2024-10-09T20:34:00Z"/>
              <w:rFonts w:cs="Times New Roman"/>
              <w:szCs w:val="22"/>
            </w:rPr>
          </w:rPrChange>
        </w:rPr>
        <w:pPrChange w:id="424" w:author="Matt Mahoney" w:date="2024-10-10T07:22:00Z" w16du:dateUtc="2024-10-10T11:22:00Z">
          <w:pPr>
            <w:spacing w:line="276" w:lineRule="auto"/>
            <w:ind w:left="576"/>
          </w:pPr>
        </w:pPrChange>
      </w:pPr>
      <w:del w:id="425" w:author="Matt Mahoney" w:date="2024-10-09T16:34:00Z" w16du:dateUtc="2024-10-09T20:34:00Z">
        <w:r w:rsidRPr="00CD065C" w:rsidDel="006874BE">
          <w:rPr>
            <w:rFonts w:cs="Times New Roman"/>
            <w:sz w:val="20"/>
            <w:szCs w:val="20"/>
            <w:rPrChange w:id="42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Initial eQTL analysis </w:delText>
        </w:r>
        <w:r w:rsidR="00893C1E" w:rsidRPr="00CD065C" w:rsidDel="006874BE">
          <w:rPr>
            <w:rFonts w:cs="Times New Roman"/>
            <w:sz w:val="20"/>
            <w:szCs w:val="20"/>
            <w:rPrChange w:id="42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confirmed what has been shown in human studies, notably </w:delText>
        </w:r>
        <w:r w:rsidR="005235F1" w:rsidRPr="00CD065C" w:rsidDel="006874BE">
          <w:rPr>
            <w:rFonts w:cs="Times New Roman"/>
            <w:sz w:val="20"/>
            <w:szCs w:val="20"/>
            <w:rPrChange w:id="42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that</w:delText>
        </w:r>
        <w:r w:rsidR="00047282" w:rsidRPr="00CD065C" w:rsidDel="006874BE">
          <w:rPr>
            <w:rFonts w:cs="Times New Roman"/>
            <w:sz w:val="20"/>
            <w:szCs w:val="20"/>
            <w:rPrChange w:id="42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transcripts with high local heritability tended to have low trait relevance, and that transcripts with higher trait relevance tended to </w:delText>
        </w:r>
        <w:r w:rsidR="00906B68" w:rsidRPr="00CD065C" w:rsidDel="006874BE">
          <w:rPr>
            <w:rFonts w:cs="Times New Roman"/>
            <w:sz w:val="20"/>
            <w:szCs w:val="20"/>
            <w:rPrChange w:id="43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have high distal heritability. </w:delText>
        </w:r>
        <w:r w:rsidR="00693DF6" w:rsidRPr="00CD065C" w:rsidDel="006874BE">
          <w:rPr>
            <w:rFonts w:cs="Times New Roman"/>
            <w:sz w:val="20"/>
            <w:szCs w:val="20"/>
            <w:rPrChange w:id="43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This finding </w:delText>
        </w:r>
        <w:r w:rsidR="002243C4" w:rsidRPr="00CD065C" w:rsidDel="006874BE">
          <w:rPr>
            <w:rFonts w:cs="Times New Roman"/>
            <w:sz w:val="20"/>
            <w:szCs w:val="20"/>
            <w:rPrChange w:id="43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supports earlier findings </w:delText>
        </w:r>
        <w:r w:rsidR="00825DE6" w:rsidRPr="00CD065C" w:rsidDel="006874BE">
          <w:rPr>
            <w:rFonts w:cs="Times New Roman"/>
            <w:sz w:val="20"/>
            <w:szCs w:val="20"/>
            <w:rPrChange w:id="43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in humans </w:delText>
        </w:r>
        <w:r w:rsidR="0000757A" w:rsidRPr="00CD065C" w:rsidDel="006874BE">
          <w:rPr>
            <w:rFonts w:cs="Times New Roman"/>
            <w:sz w:val="20"/>
            <w:szCs w:val="20"/>
            <w:rPrChange w:id="43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that</w:delText>
        </w:r>
        <w:r w:rsidR="00464432" w:rsidRPr="00CD065C" w:rsidDel="006874BE">
          <w:rPr>
            <w:rFonts w:cs="Times New Roman"/>
            <w:sz w:val="20"/>
            <w:szCs w:val="20"/>
            <w:rPrChange w:id="43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complex trait heritability is mediated primarily through </w:delText>
        </w:r>
        <w:r w:rsidR="00A51F74" w:rsidRPr="00CD065C" w:rsidDel="006874BE">
          <w:rPr>
            <w:rFonts w:cs="Times New Roman"/>
            <w:sz w:val="20"/>
            <w:szCs w:val="20"/>
            <w:rPrChange w:id="43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distal gene regulation.</w:delText>
        </w:r>
        <w:r w:rsidR="003B6039" w:rsidRPr="00CD065C" w:rsidDel="006874BE">
          <w:rPr>
            <w:rFonts w:cs="Times New Roman"/>
            <w:sz w:val="20"/>
            <w:szCs w:val="20"/>
            <w:rPrChange w:id="43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943F5E" w:rsidRPr="00CD065C" w:rsidDel="006874BE">
          <w:rPr>
            <w:rFonts w:cs="Times New Roman"/>
            <w:sz w:val="20"/>
            <w:szCs w:val="20"/>
            <w:rPrChange w:id="43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We </w:delText>
        </w:r>
        <w:r w:rsidR="00A95992" w:rsidRPr="00CD065C" w:rsidDel="006874BE">
          <w:rPr>
            <w:rFonts w:cs="Times New Roman"/>
            <w:sz w:val="20"/>
            <w:szCs w:val="20"/>
            <w:rPrChange w:id="43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then </w:delText>
        </w:r>
        <w:r w:rsidR="00943F5E" w:rsidRPr="00CD065C" w:rsidDel="006874BE">
          <w:rPr>
            <w:rFonts w:cs="Times New Roman"/>
            <w:sz w:val="20"/>
            <w:szCs w:val="20"/>
            <w:rPrChange w:id="44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used </w:delText>
        </w:r>
        <w:r w:rsidR="00F32CBF" w:rsidRPr="00CD065C" w:rsidDel="006874BE">
          <w:rPr>
            <w:rFonts w:cs="Times New Roman"/>
            <w:sz w:val="20"/>
            <w:szCs w:val="20"/>
            <w:rPrChange w:id="44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a novel HDMA</w:delText>
        </w:r>
        <w:r w:rsidR="00943F5E" w:rsidRPr="00CD065C" w:rsidDel="006874BE">
          <w:rPr>
            <w:rFonts w:cs="Times New Roman"/>
            <w:sz w:val="20"/>
            <w:szCs w:val="20"/>
            <w:rPrChange w:id="44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EA5A7A" w:rsidRPr="00CD065C" w:rsidDel="006874BE">
          <w:rPr>
            <w:rFonts w:cs="Times New Roman"/>
            <w:sz w:val="20"/>
            <w:szCs w:val="20"/>
            <w:rPrChange w:id="44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to </w:delText>
        </w:r>
        <w:r w:rsidR="00BA32A7" w:rsidRPr="00CD065C" w:rsidDel="006874BE">
          <w:rPr>
            <w:rFonts w:cs="Times New Roman"/>
            <w:sz w:val="20"/>
            <w:szCs w:val="20"/>
            <w:rPrChange w:id="44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directly </w:delText>
        </w:r>
        <w:r w:rsidR="00EA5A7A" w:rsidRPr="00CD065C" w:rsidDel="006874BE">
          <w:rPr>
            <w:rFonts w:cs="Times New Roman"/>
            <w:sz w:val="20"/>
            <w:szCs w:val="20"/>
            <w:rPrChange w:id="44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identify</w:delText>
        </w:r>
        <w:r w:rsidR="00EA2AA5" w:rsidRPr="00CD065C" w:rsidDel="006874BE">
          <w:rPr>
            <w:rFonts w:cs="Times New Roman"/>
            <w:sz w:val="20"/>
            <w:szCs w:val="20"/>
            <w:rPrChange w:id="44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composite transcript</w:delText>
        </w:r>
        <w:r w:rsidR="003C005F" w:rsidRPr="00CD065C" w:rsidDel="006874BE">
          <w:rPr>
            <w:rFonts w:cs="Times New Roman"/>
            <w:sz w:val="20"/>
            <w:szCs w:val="20"/>
            <w:rPrChange w:id="44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  <w:r w:rsidR="00EA2AA5" w:rsidRPr="00CD065C" w:rsidDel="006874BE">
          <w:rPr>
            <w:rFonts w:cs="Times New Roman"/>
            <w:sz w:val="20"/>
            <w:szCs w:val="20"/>
            <w:rPrChange w:id="44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that mediated the effect</w:delText>
        </w:r>
        <w:r w:rsidR="004F3AFB" w:rsidRPr="00CD065C" w:rsidDel="006874BE">
          <w:rPr>
            <w:rFonts w:cs="Times New Roman"/>
            <w:sz w:val="20"/>
            <w:szCs w:val="20"/>
            <w:rPrChange w:id="44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  <w:r w:rsidR="00EA2AA5" w:rsidRPr="00CD065C" w:rsidDel="006874BE">
          <w:rPr>
            <w:rFonts w:cs="Times New Roman"/>
            <w:sz w:val="20"/>
            <w:szCs w:val="20"/>
            <w:rPrChange w:id="45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of </w:delText>
        </w:r>
        <w:r w:rsidR="00AC6D83" w:rsidRPr="00CD065C" w:rsidDel="006874BE">
          <w:rPr>
            <w:rFonts w:cs="Times New Roman"/>
            <w:sz w:val="20"/>
            <w:szCs w:val="20"/>
            <w:rPrChange w:id="45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genetic background on </w:delText>
        </w:r>
        <w:r w:rsidR="007A60A4" w:rsidRPr="00CD065C" w:rsidDel="006874BE">
          <w:rPr>
            <w:rFonts w:cs="Times New Roman"/>
            <w:sz w:val="20"/>
            <w:szCs w:val="20"/>
            <w:rPrChange w:id="45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complex metabolic traits in </w:delText>
        </w:r>
        <w:r w:rsidR="006B2C27" w:rsidRPr="00CD065C" w:rsidDel="006874BE">
          <w:rPr>
            <w:rFonts w:cs="Times New Roman"/>
            <w:sz w:val="20"/>
            <w:szCs w:val="20"/>
            <w:rPrChange w:id="45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the DO mice</w:delText>
        </w:r>
        <w:r w:rsidR="00E75D3B" w:rsidRPr="00CD065C" w:rsidDel="006874BE">
          <w:rPr>
            <w:rFonts w:cs="Times New Roman"/>
            <w:sz w:val="20"/>
            <w:szCs w:val="20"/>
            <w:rPrChange w:id="45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. </w:delText>
        </w:r>
        <w:r w:rsidR="00D63A15" w:rsidRPr="00CD065C" w:rsidDel="006874BE">
          <w:rPr>
            <w:rFonts w:cs="Times New Roman"/>
            <w:sz w:val="20"/>
            <w:szCs w:val="20"/>
            <w:rPrChange w:id="45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The transcripts contributing </w:delText>
        </w:r>
        <w:r w:rsidR="00F41C02" w:rsidRPr="00CD065C" w:rsidDel="006874BE">
          <w:rPr>
            <w:rFonts w:cs="Times New Roman"/>
            <w:sz w:val="20"/>
            <w:szCs w:val="20"/>
            <w:rPrChange w:id="45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most to the composite transcripts again tended to have high distal, and low local heritability.</w:delText>
        </w:r>
        <w:r w:rsidR="00EE5375" w:rsidRPr="00CD065C" w:rsidDel="006874BE">
          <w:rPr>
            <w:rFonts w:cs="Times New Roman"/>
            <w:sz w:val="20"/>
            <w:szCs w:val="20"/>
            <w:rPrChange w:id="45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A4242D" w:rsidRPr="00CD065C" w:rsidDel="006874BE">
          <w:rPr>
            <w:rFonts w:cs="Times New Roman"/>
            <w:sz w:val="20"/>
            <w:szCs w:val="20"/>
            <w:rPrChange w:id="45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They were also </w:delText>
        </w:r>
        <w:r w:rsidR="00B840C5" w:rsidRPr="00CD065C" w:rsidDel="006874BE">
          <w:rPr>
            <w:rFonts w:cs="Times New Roman"/>
            <w:sz w:val="20"/>
            <w:szCs w:val="20"/>
            <w:rPrChange w:id="45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enriched </w:delText>
        </w:r>
        <w:r w:rsidR="00C53C6E" w:rsidRPr="00CD065C" w:rsidDel="006874BE">
          <w:rPr>
            <w:rFonts w:cs="Times New Roman"/>
            <w:sz w:val="20"/>
            <w:szCs w:val="20"/>
            <w:rPrChange w:id="46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in the literature as having known connections to obesity and metabolic disease.</w:delText>
        </w:r>
        <w:r w:rsidR="00375BEC" w:rsidRPr="00CD065C" w:rsidDel="006874BE">
          <w:rPr>
            <w:rFonts w:cs="Times New Roman"/>
            <w:sz w:val="20"/>
            <w:szCs w:val="20"/>
            <w:rPrChange w:id="46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BB2802" w:rsidRPr="00CD065C" w:rsidDel="006874BE">
          <w:rPr>
            <w:rFonts w:cs="Times New Roman"/>
            <w:sz w:val="20"/>
            <w:szCs w:val="20"/>
            <w:rPrChange w:id="46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We show</w:delText>
        </w:r>
        <w:r w:rsidR="006B6EA3" w:rsidRPr="00CD065C" w:rsidDel="006874BE">
          <w:rPr>
            <w:rFonts w:cs="Times New Roman"/>
            <w:sz w:val="20"/>
            <w:szCs w:val="20"/>
            <w:rPrChange w:id="46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ed</w:delText>
        </w:r>
        <w:r w:rsidR="00BB2802" w:rsidRPr="00CD065C" w:rsidDel="006874BE">
          <w:rPr>
            <w:rFonts w:cs="Times New Roman"/>
            <w:sz w:val="20"/>
            <w:szCs w:val="20"/>
            <w:rPrChange w:id="46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that </w:delText>
        </w:r>
        <w:r w:rsidR="004C5AF5" w:rsidRPr="00CD065C" w:rsidDel="006874BE">
          <w:rPr>
            <w:rFonts w:cs="Times New Roman"/>
            <w:sz w:val="20"/>
            <w:szCs w:val="20"/>
            <w:rPrChange w:id="46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the</w:delText>
        </w:r>
        <w:r w:rsidR="00BB2802" w:rsidRPr="00CD065C" w:rsidDel="006874BE">
          <w:rPr>
            <w:rFonts w:cs="Times New Roman"/>
            <w:sz w:val="20"/>
            <w:szCs w:val="20"/>
            <w:rPrChange w:id="46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composite transcript</w:delText>
        </w:r>
        <w:r w:rsidR="009A4256" w:rsidRPr="00CD065C" w:rsidDel="006874BE">
          <w:rPr>
            <w:rFonts w:cs="Times New Roman"/>
            <w:sz w:val="20"/>
            <w:szCs w:val="20"/>
            <w:rPrChange w:id="46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  <w:r w:rsidR="00BB2802" w:rsidRPr="00CD065C" w:rsidDel="006874BE">
          <w:rPr>
            <w:rFonts w:cs="Times New Roman"/>
            <w:sz w:val="20"/>
            <w:szCs w:val="20"/>
            <w:rPrChange w:id="46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C93014" w:rsidRPr="00CD065C" w:rsidDel="006874BE">
          <w:rPr>
            <w:rFonts w:cs="Times New Roman"/>
            <w:sz w:val="20"/>
            <w:szCs w:val="20"/>
            <w:rPrChange w:id="46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we identified </w:delText>
        </w:r>
        <w:r w:rsidR="00214A37" w:rsidRPr="00CD065C" w:rsidDel="006874BE">
          <w:rPr>
            <w:rFonts w:cs="Times New Roman"/>
            <w:sz w:val="20"/>
            <w:szCs w:val="20"/>
            <w:rPrChange w:id="47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were </w:delText>
        </w:r>
        <w:r w:rsidR="00B140E4" w:rsidRPr="00CD065C" w:rsidDel="006874BE">
          <w:rPr>
            <w:rFonts w:cs="Times New Roman"/>
            <w:sz w:val="20"/>
            <w:szCs w:val="20"/>
            <w:rPrChange w:id="47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highly biologically interpretable in </w:delText>
        </w:r>
        <w:r w:rsidR="00D45897" w:rsidRPr="00CD065C" w:rsidDel="006874BE">
          <w:rPr>
            <w:rFonts w:cs="Times New Roman"/>
            <w:sz w:val="20"/>
            <w:szCs w:val="20"/>
            <w:rPrChange w:id="47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 tissue-specific manner </w:delText>
        </w:r>
        <w:r w:rsidR="000168FD" w:rsidRPr="00CD065C" w:rsidDel="006874BE">
          <w:rPr>
            <w:rFonts w:cs="Times New Roman"/>
            <w:sz w:val="20"/>
            <w:szCs w:val="20"/>
            <w:rPrChange w:id="47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and </w:delText>
        </w:r>
        <w:r w:rsidR="00FF726C" w:rsidRPr="00CD065C" w:rsidDel="006874BE">
          <w:rPr>
            <w:rFonts w:cs="Times New Roman"/>
            <w:sz w:val="20"/>
            <w:szCs w:val="20"/>
            <w:rPrChange w:id="47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highlight</w:delText>
        </w:r>
        <w:r w:rsidR="001C6A94" w:rsidRPr="00CD065C" w:rsidDel="006874BE">
          <w:rPr>
            <w:rFonts w:cs="Times New Roman"/>
            <w:sz w:val="20"/>
            <w:szCs w:val="20"/>
            <w:rPrChange w:id="47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ed</w:delText>
        </w:r>
        <w:r w:rsidR="00FF726C" w:rsidRPr="00CD065C" w:rsidDel="006874BE">
          <w:rPr>
            <w:rFonts w:cs="Times New Roman"/>
            <w:sz w:val="20"/>
            <w:szCs w:val="20"/>
            <w:rPrChange w:id="47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known biology of metabolic disease at multiple levels of organization</w:delText>
        </w:r>
        <w:r w:rsidR="00CB777A" w:rsidRPr="00CD065C" w:rsidDel="006874BE">
          <w:rPr>
            <w:rFonts w:cs="Times New Roman"/>
            <w:sz w:val="20"/>
            <w:szCs w:val="20"/>
            <w:rPrChange w:id="47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,</w:delText>
        </w:r>
        <w:r w:rsidR="00FF726C" w:rsidRPr="00CD065C" w:rsidDel="006874BE">
          <w:rPr>
            <w:rFonts w:cs="Times New Roman"/>
            <w:sz w:val="20"/>
            <w:szCs w:val="20"/>
            <w:rPrChange w:id="47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from individual transcripts</w:delText>
        </w:r>
        <w:r w:rsidR="00FD0252" w:rsidRPr="00CD065C" w:rsidDel="006874BE">
          <w:rPr>
            <w:rFonts w:cs="Times New Roman"/>
            <w:sz w:val="20"/>
            <w:szCs w:val="20"/>
            <w:rPrChange w:id="47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FF726C" w:rsidRPr="00CD065C" w:rsidDel="006874BE">
          <w:rPr>
            <w:rFonts w:cs="Times New Roman"/>
            <w:sz w:val="20"/>
            <w:szCs w:val="20"/>
            <w:rPrChange w:id="48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to </w:delText>
        </w:r>
        <w:r w:rsidR="00825DFE" w:rsidRPr="00CD065C" w:rsidDel="006874BE">
          <w:rPr>
            <w:rFonts w:cs="Times New Roman"/>
            <w:sz w:val="20"/>
            <w:szCs w:val="20"/>
            <w:rPrChange w:id="48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cell </w:delText>
        </w:r>
        <w:r w:rsidR="008738E4" w:rsidRPr="00CD065C" w:rsidDel="006874BE">
          <w:rPr>
            <w:rFonts w:cs="Times New Roman"/>
            <w:sz w:val="20"/>
            <w:szCs w:val="20"/>
            <w:rPrChange w:id="48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type </w:delText>
        </w:r>
        <w:r w:rsidR="00825DFE" w:rsidRPr="00CD065C" w:rsidDel="006874BE">
          <w:rPr>
            <w:rFonts w:cs="Times New Roman"/>
            <w:sz w:val="20"/>
            <w:szCs w:val="20"/>
            <w:rPrChange w:id="48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composition</w:delText>
        </w:r>
        <w:r w:rsidR="004A1E9D" w:rsidRPr="00CD065C" w:rsidDel="006874BE">
          <w:rPr>
            <w:rFonts w:cs="Times New Roman"/>
            <w:sz w:val="20"/>
            <w:szCs w:val="20"/>
            <w:rPrChange w:id="48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.</w:delText>
        </w:r>
        <w:r w:rsidR="00D04A83" w:rsidRPr="00CD065C" w:rsidDel="006874BE">
          <w:rPr>
            <w:rFonts w:cs="Times New Roman"/>
            <w:sz w:val="20"/>
            <w:szCs w:val="20"/>
            <w:rPrChange w:id="48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4E5DE6" w:rsidRPr="00CD065C" w:rsidDel="006874BE">
          <w:rPr>
            <w:rFonts w:cs="Times New Roman"/>
            <w:sz w:val="20"/>
            <w:szCs w:val="20"/>
            <w:rPrChange w:id="48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To </w:delText>
        </w:r>
        <w:r w:rsidR="00301168" w:rsidRPr="00CD065C" w:rsidDel="006874BE">
          <w:rPr>
            <w:rFonts w:cs="Times New Roman"/>
            <w:sz w:val="20"/>
            <w:szCs w:val="20"/>
            <w:rPrChange w:id="48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further test </w:delText>
        </w:r>
        <w:r w:rsidR="00D76FA3" w:rsidRPr="00CD065C" w:rsidDel="006874BE">
          <w:rPr>
            <w:rFonts w:cs="Times New Roman"/>
            <w:sz w:val="20"/>
            <w:szCs w:val="20"/>
            <w:rPrChange w:id="48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the contributions of local and distal eQTL</w:delText>
        </w:r>
        <w:r w:rsidR="009D2488" w:rsidRPr="00CD065C" w:rsidDel="006874BE">
          <w:rPr>
            <w:rFonts w:cs="Times New Roman"/>
            <w:sz w:val="20"/>
            <w:szCs w:val="20"/>
            <w:rPrChange w:id="48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  <w:r w:rsidR="00D76FA3" w:rsidRPr="00CD065C" w:rsidDel="006874BE">
          <w:rPr>
            <w:rFonts w:cs="Times New Roman"/>
            <w:sz w:val="20"/>
            <w:szCs w:val="20"/>
            <w:rPrChange w:id="49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7D1E81" w:rsidRPr="00CD065C" w:rsidDel="006874BE">
          <w:rPr>
            <w:rFonts w:cs="Times New Roman"/>
            <w:sz w:val="20"/>
            <w:szCs w:val="20"/>
            <w:rPrChange w:id="49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in driving complex trait variation, we </w:delText>
        </w:r>
        <w:r w:rsidR="000812A0" w:rsidRPr="00CD065C" w:rsidDel="006874BE">
          <w:rPr>
            <w:rFonts w:cs="Times New Roman"/>
            <w:sz w:val="20"/>
            <w:szCs w:val="20"/>
            <w:rPrChange w:id="49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used the </w:delText>
        </w:r>
        <w:r w:rsidR="003C5ADC" w:rsidRPr="00CD065C" w:rsidDel="006874BE">
          <w:rPr>
            <w:rFonts w:cs="Times New Roman"/>
            <w:sz w:val="20"/>
            <w:szCs w:val="20"/>
            <w:rPrChange w:id="49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composite transcripts to </w:delText>
        </w:r>
        <w:r w:rsidR="007047F1" w:rsidRPr="00CD065C" w:rsidDel="006874BE">
          <w:rPr>
            <w:rFonts w:cs="Times New Roman"/>
            <w:sz w:val="20"/>
            <w:szCs w:val="20"/>
            <w:rPrChange w:id="49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predict </w:delText>
        </w:r>
        <w:r w:rsidR="009664B0" w:rsidRPr="00CD065C" w:rsidDel="006874BE">
          <w:rPr>
            <w:rFonts w:cs="Times New Roman"/>
            <w:sz w:val="20"/>
            <w:szCs w:val="20"/>
            <w:rPrChange w:id="49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phenotypic outcomes in an independent </w:delText>
        </w:r>
        <w:r w:rsidR="00AD6DFD" w:rsidRPr="00CD065C" w:rsidDel="006874BE">
          <w:rPr>
            <w:rFonts w:cs="Times New Roman"/>
            <w:sz w:val="20"/>
            <w:szCs w:val="20"/>
            <w:rPrChange w:id="49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population of mice derived from CC recombinant inbred crosses (CC-RIX).</w:delText>
        </w:r>
        <w:r w:rsidR="007D7728" w:rsidRPr="00CD065C" w:rsidDel="006874BE">
          <w:rPr>
            <w:rFonts w:cs="Times New Roman"/>
            <w:sz w:val="20"/>
            <w:szCs w:val="20"/>
            <w:rPrChange w:id="49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</w:delText>
        </w:r>
        <w:r w:rsidR="00946D98" w:rsidRPr="00CD065C" w:rsidDel="006874BE">
          <w:rPr>
            <w:rFonts w:cs="Times New Roman"/>
            <w:sz w:val="20"/>
            <w:szCs w:val="20"/>
            <w:rPrChange w:id="49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We used the composite transcripts identified in the DO mice to generate weighted </w:delText>
        </w:r>
        <w:r w:rsidR="007C2F2C" w:rsidRPr="00CD065C" w:rsidDel="006874BE">
          <w:rPr>
            <w:rFonts w:cs="Times New Roman"/>
            <w:sz w:val="20"/>
            <w:szCs w:val="20"/>
            <w:rPrChange w:id="49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gene expression </w:delText>
        </w:r>
        <w:r w:rsidR="00946D98" w:rsidRPr="00CD065C" w:rsidDel="006874BE">
          <w:rPr>
            <w:rFonts w:cs="Times New Roman"/>
            <w:sz w:val="20"/>
            <w:szCs w:val="20"/>
            <w:rPrChange w:id="50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vectors in the CC-RIX. </w:delText>
        </w:r>
        <w:r w:rsidR="000B506C" w:rsidRPr="00CD065C" w:rsidDel="006874BE">
          <w:rPr>
            <w:rFonts w:cs="Times New Roman"/>
            <w:sz w:val="20"/>
            <w:szCs w:val="20"/>
            <w:rPrChange w:id="50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When measured transcripts were used, which include both locally and distally </w:delText>
        </w:r>
        <w:r w:rsidR="00974F00" w:rsidRPr="00CD065C" w:rsidDel="006874BE">
          <w:rPr>
            <w:rFonts w:cs="Times New Roman"/>
            <w:sz w:val="20"/>
            <w:szCs w:val="20"/>
            <w:rPrChange w:id="50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determined </w:delText>
        </w:r>
        <w:r w:rsidR="000B506C" w:rsidRPr="00CD065C" w:rsidDel="006874BE">
          <w:rPr>
            <w:rFonts w:cs="Times New Roman"/>
            <w:sz w:val="20"/>
            <w:szCs w:val="20"/>
            <w:rPrChange w:id="50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components of gene expression,</w:delText>
        </w:r>
        <w:r w:rsidR="00504E10" w:rsidRPr="00CD065C" w:rsidDel="006874BE">
          <w:rPr>
            <w:rFonts w:cs="Times New Roman"/>
            <w:sz w:val="20"/>
            <w:szCs w:val="20"/>
            <w:rPrChange w:id="50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the </w:delText>
        </w:r>
        <w:r w:rsidR="00AC6C3D" w:rsidRPr="00CD065C" w:rsidDel="006874BE">
          <w:rPr>
            <w:rFonts w:cs="Times New Roman"/>
            <w:sz w:val="20"/>
            <w:szCs w:val="20"/>
            <w:rPrChange w:id="50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weighted vectors were highly predictive </w:delText>
        </w:r>
        <w:r w:rsidR="00BE2A97" w:rsidRPr="00CD065C" w:rsidDel="006874BE">
          <w:rPr>
            <w:rFonts w:cs="Times New Roman"/>
            <w:sz w:val="20"/>
            <w:szCs w:val="20"/>
            <w:rPrChange w:id="50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of obesity in the CC-RIX. </w:delText>
        </w:r>
        <w:r w:rsidR="004E4C14" w:rsidRPr="00CD065C" w:rsidDel="006874BE">
          <w:rPr>
            <w:rFonts w:cs="Times New Roman"/>
            <w:sz w:val="20"/>
            <w:szCs w:val="20"/>
            <w:rPrChange w:id="50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This process also predicted obesity status in human gene expression data sets</w:delText>
        </w:r>
        <w:r w:rsidR="005F6807" w:rsidRPr="00CD065C" w:rsidDel="006874BE">
          <w:rPr>
            <w:rFonts w:cs="Times New Roman"/>
            <w:sz w:val="20"/>
            <w:szCs w:val="20"/>
            <w:rPrChange w:id="50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, demonstrating the translatability of </w:delText>
        </w:r>
        <w:r w:rsidR="00A70901" w:rsidRPr="00CD065C" w:rsidDel="006874BE">
          <w:rPr>
            <w:rFonts w:cs="Times New Roman"/>
            <w:sz w:val="20"/>
            <w:szCs w:val="20"/>
            <w:rPrChange w:id="50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</w:delText>
        </w:r>
        <w:r w:rsidR="00BE4A9B" w:rsidRPr="00CD065C" w:rsidDel="006874BE">
          <w:rPr>
            <w:rFonts w:cs="Times New Roman"/>
            <w:sz w:val="20"/>
            <w:szCs w:val="20"/>
            <w:rPrChange w:id="51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e </w:delText>
        </w:r>
        <w:r w:rsidR="00464807" w:rsidRPr="00CD065C" w:rsidDel="006874BE">
          <w:rPr>
            <w:rFonts w:cs="Times New Roman"/>
            <w:sz w:val="20"/>
            <w:szCs w:val="20"/>
            <w:rPrChange w:id="51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composite </w:delText>
        </w:r>
        <w:r w:rsidR="00A47F3D" w:rsidRPr="00CD065C" w:rsidDel="006874BE">
          <w:rPr>
            <w:rFonts w:cs="Times New Roman"/>
            <w:sz w:val="20"/>
            <w:szCs w:val="20"/>
            <w:rPrChange w:id="51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transcript</w:delText>
        </w:r>
        <w:r w:rsidR="000B07D2" w:rsidRPr="00CD065C" w:rsidDel="006874BE">
          <w:rPr>
            <w:rFonts w:cs="Times New Roman"/>
            <w:sz w:val="20"/>
            <w:szCs w:val="20"/>
            <w:rPrChange w:id="51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s</w:delText>
        </w:r>
        <w:r w:rsidR="00A47F3D" w:rsidRPr="00CD065C" w:rsidDel="006874BE">
          <w:rPr>
            <w:rFonts w:cs="Times New Roman"/>
            <w:sz w:val="20"/>
            <w:szCs w:val="20"/>
            <w:rPrChange w:id="51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. </w:delText>
        </w:r>
        <w:r w:rsidR="007E74E4" w:rsidRPr="00CD065C" w:rsidDel="006874BE">
          <w:rPr>
            <w:rFonts w:cs="Times New Roman"/>
            <w:sz w:val="20"/>
            <w:szCs w:val="20"/>
            <w:rPrChange w:id="51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However, when </w:delText>
        </w:r>
        <w:r w:rsidR="00DC6D3A" w:rsidRPr="00CD065C" w:rsidDel="006874BE">
          <w:rPr>
            <w:rFonts w:cs="Times New Roman"/>
            <w:sz w:val="20"/>
            <w:szCs w:val="20"/>
            <w:rPrChange w:id="51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only </w:delText>
        </w:r>
        <w:r w:rsidR="00D42BD8" w:rsidRPr="00CD065C" w:rsidDel="006874BE">
          <w:rPr>
            <w:rFonts w:cs="Times New Roman"/>
            <w:sz w:val="20"/>
            <w:szCs w:val="20"/>
            <w:rPrChange w:id="51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the local</w:delText>
        </w:r>
        <w:r w:rsidR="00974F00" w:rsidRPr="00CD065C" w:rsidDel="006874BE">
          <w:rPr>
            <w:rFonts w:cs="Times New Roman"/>
            <w:sz w:val="20"/>
            <w:szCs w:val="20"/>
            <w:rPrChange w:id="51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l</w:delText>
        </w:r>
        <w:r w:rsidR="00DC6D3A" w:rsidRPr="00CD065C" w:rsidDel="006874BE">
          <w:rPr>
            <w:rFonts w:cs="Times New Roman"/>
            <w:sz w:val="20"/>
            <w:szCs w:val="20"/>
            <w:rPrChange w:id="51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y determined </w:delText>
        </w:r>
        <w:r w:rsidR="00FA6C07" w:rsidRPr="00CD065C" w:rsidDel="006874BE">
          <w:rPr>
            <w:rFonts w:cs="Times New Roman"/>
            <w:sz w:val="20"/>
            <w:szCs w:val="20"/>
            <w:rPrChange w:id="52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component of gene expression </w:delText>
        </w:r>
        <w:r w:rsidR="00C80EC9" w:rsidRPr="00CD065C" w:rsidDel="006874BE">
          <w:rPr>
            <w:rFonts w:cs="Times New Roman"/>
            <w:sz w:val="20"/>
            <w:szCs w:val="20"/>
            <w:rPrChange w:id="52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in CC-RIX mice </w:delText>
        </w:r>
        <w:r w:rsidR="00FA6C07" w:rsidRPr="00CD065C" w:rsidDel="006874BE">
          <w:rPr>
            <w:rFonts w:cs="Times New Roman"/>
            <w:sz w:val="20"/>
            <w:szCs w:val="20"/>
            <w:rPrChange w:id="52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was used, </w:delText>
        </w:r>
        <w:r w:rsidR="00941A30" w:rsidRPr="00CD065C" w:rsidDel="006874BE">
          <w:rPr>
            <w:rFonts w:cs="Times New Roman"/>
            <w:sz w:val="20"/>
            <w:szCs w:val="20"/>
            <w:rPrChange w:id="52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the prediction failed completely</w:delText>
        </w:r>
        <w:r w:rsidR="001C4636" w:rsidRPr="00CD065C" w:rsidDel="006874BE">
          <w:rPr>
            <w:rFonts w:cs="Times New Roman"/>
            <w:sz w:val="20"/>
            <w:szCs w:val="20"/>
            <w:rPrChange w:id="52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. </w:delText>
        </w:r>
        <w:r w:rsidR="00CC2B96" w:rsidRPr="00CD065C" w:rsidDel="006874BE">
          <w:rPr>
            <w:rFonts w:cs="Times New Roman"/>
            <w:sz w:val="20"/>
            <w:szCs w:val="20"/>
            <w:rPrChange w:id="52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This finding </w:delText>
        </w:r>
        <w:r w:rsidR="000C6347" w:rsidRPr="00CD065C" w:rsidDel="006874BE">
          <w:rPr>
            <w:rFonts w:cs="Times New Roman"/>
            <w:sz w:val="20"/>
            <w:szCs w:val="20"/>
            <w:rPrChange w:id="52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offers </w:delText>
        </w:r>
        <w:r w:rsidR="009750D1" w:rsidRPr="00CD065C" w:rsidDel="006874BE">
          <w:rPr>
            <w:rFonts w:cs="Times New Roman"/>
            <w:sz w:val="20"/>
            <w:szCs w:val="20"/>
            <w:rPrChange w:id="52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experimental </w:delText>
        </w:r>
        <w:r w:rsidR="005735BF" w:rsidRPr="00CD065C" w:rsidDel="006874BE">
          <w:rPr>
            <w:rFonts w:cs="Times New Roman"/>
            <w:sz w:val="20"/>
            <w:szCs w:val="20"/>
            <w:rPrChange w:id="528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confirmation that </w:delText>
        </w:r>
        <w:r w:rsidR="00C76C87" w:rsidRPr="00CD065C" w:rsidDel="006874BE">
          <w:rPr>
            <w:rFonts w:cs="Times New Roman"/>
            <w:sz w:val="20"/>
            <w:szCs w:val="20"/>
            <w:rPrChange w:id="529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the distal component of </w:delText>
        </w:r>
        <w:r w:rsidR="00974EC5" w:rsidRPr="00CD065C" w:rsidDel="006874BE">
          <w:rPr>
            <w:rFonts w:cs="Times New Roman"/>
            <w:sz w:val="20"/>
            <w:szCs w:val="20"/>
            <w:rPrChange w:id="530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gene regulation is </w:delText>
        </w:r>
        <w:r w:rsidR="002C185F" w:rsidRPr="00CD065C" w:rsidDel="006874BE">
          <w:rPr>
            <w:rFonts w:cs="Times New Roman"/>
            <w:sz w:val="20"/>
            <w:szCs w:val="20"/>
            <w:rPrChange w:id="53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highly relevant to </w:delText>
        </w:r>
        <w:r w:rsidR="00A6221D" w:rsidRPr="00CD065C" w:rsidDel="006874BE">
          <w:rPr>
            <w:rFonts w:cs="Times New Roman"/>
            <w:sz w:val="20"/>
            <w:szCs w:val="20"/>
            <w:rPrChange w:id="532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complex traits, whereas </w:delText>
        </w:r>
        <w:r w:rsidR="000D3ABC" w:rsidRPr="00CD065C" w:rsidDel="006874BE">
          <w:rPr>
            <w:rFonts w:cs="Times New Roman"/>
            <w:sz w:val="20"/>
            <w:szCs w:val="20"/>
            <w:rPrChange w:id="533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local</w:delText>
        </w:r>
        <w:r w:rsidR="008A61AE" w:rsidRPr="00CD065C" w:rsidDel="006874BE">
          <w:rPr>
            <w:rFonts w:cs="Times New Roman"/>
            <w:sz w:val="20"/>
            <w:szCs w:val="20"/>
            <w:rPrChange w:id="534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regulation of assayed transcripts</w:delText>
        </w:r>
        <w:r w:rsidR="000D3ABC" w:rsidRPr="00CD065C" w:rsidDel="006874BE">
          <w:rPr>
            <w:rFonts w:cs="Times New Roman"/>
            <w:sz w:val="20"/>
            <w:szCs w:val="20"/>
            <w:rPrChange w:id="535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contributes only minimally.</w:delText>
        </w:r>
      </w:del>
    </w:p>
    <w:p w14:paraId="6FE57892" w14:textId="36A63970" w:rsidR="00946D98" w:rsidRPr="00CD065C" w:rsidDel="00CC3115" w:rsidRDefault="00CC3115" w:rsidP="00CC3115">
      <w:pPr>
        <w:spacing w:after="60" w:line="276" w:lineRule="auto"/>
        <w:ind w:left="1152"/>
        <w:rPr>
          <w:del w:id="536" w:author="Matt Mahoney" w:date="2024-10-10T07:22:00Z" w16du:dateUtc="2024-10-10T11:22:00Z"/>
          <w:rFonts w:cs="Times New Roman"/>
          <w:sz w:val="20"/>
          <w:szCs w:val="20"/>
          <w:rPrChange w:id="537" w:author="Matt Mahoney" w:date="2024-10-10T07:34:00Z" w16du:dateUtc="2024-10-10T11:34:00Z">
            <w:rPr>
              <w:del w:id="538" w:author="Matt Mahoney" w:date="2024-10-10T07:22:00Z" w16du:dateUtc="2024-10-10T11:22:00Z"/>
              <w:rFonts w:cs="Times New Roman"/>
              <w:szCs w:val="22"/>
            </w:rPr>
          </w:rPrChange>
        </w:rPr>
        <w:pPrChange w:id="539" w:author="Matt Mahoney" w:date="2024-10-10T07:22:00Z" w16du:dateUtc="2024-10-10T11:22:00Z">
          <w:pPr>
            <w:spacing w:line="276" w:lineRule="auto"/>
            <w:ind w:left="576"/>
          </w:pPr>
        </w:pPrChange>
      </w:pPr>
      <w:ins w:id="540" w:author="Matt Mahoney" w:date="2024-10-10T07:22:00Z" w16du:dateUtc="2024-10-10T11:22:00Z">
        <w:r w:rsidRPr="00CD065C">
          <w:rPr>
            <w:rFonts w:cs="Times New Roman"/>
            <w:sz w:val="20"/>
            <w:szCs w:val="20"/>
            <w:rPrChange w:id="54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</w:t>
        </w:r>
      </w:ins>
    </w:p>
    <w:p w14:paraId="3E259CDB" w14:textId="7985CB74" w:rsidR="008667CC" w:rsidRPr="00CD065C" w:rsidDel="00DF30EC" w:rsidRDefault="00A72683" w:rsidP="00CC3115">
      <w:pPr>
        <w:spacing w:after="60" w:line="276" w:lineRule="auto"/>
        <w:ind w:left="576"/>
        <w:rPr>
          <w:del w:id="542" w:author="Matt Mahoney" w:date="2024-10-09T17:04:00Z" w16du:dateUtc="2024-10-09T21:04:00Z"/>
          <w:rFonts w:cs="Times New Roman"/>
          <w:sz w:val="20"/>
          <w:szCs w:val="20"/>
          <w:rPrChange w:id="543" w:author="Matt Mahoney" w:date="2024-10-10T07:34:00Z" w16du:dateUtc="2024-10-10T11:34:00Z">
            <w:rPr>
              <w:del w:id="544" w:author="Matt Mahoney" w:date="2024-10-09T17:04:00Z" w16du:dateUtc="2024-10-09T21:04:00Z"/>
              <w:rFonts w:cs="Times New Roman"/>
              <w:szCs w:val="22"/>
            </w:rPr>
          </w:rPrChange>
        </w:rPr>
        <w:pPrChange w:id="545" w:author="Matt Mahoney" w:date="2024-10-10T07:22:00Z" w16du:dateUtc="2024-10-10T11:22:00Z">
          <w:pPr>
            <w:spacing w:line="276" w:lineRule="auto"/>
            <w:ind w:left="576"/>
          </w:pPr>
        </w:pPrChange>
      </w:pPr>
      <w:r w:rsidRPr="00CD065C">
        <w:rPr>
          <w:rFonts w:cs="Times New Roman"/>
          <w:sz w:val="20"/>
          <w:szCs w:val="20"/>
          <w:rPrChange w:id="546" w:author="Matt Mahoney" w:date="2024-10-10T07:34:00Z" w16du:dateUtc="2024-10-10T11:34:00Z">
            <w:rPr>
              <w:rFonts w:cs="Times New Roman"/>
              <w:szCs w:val="22"/>
            </w:rPr>
          </w:rPrChange>
        </w:rPr>
        <w:t>Th</w:t>
      </w:r>
      <w:r w:rsidR="00AF31DC" w:rsidRPr="00CD065C">
        <w:rPr>
          <w:rFonts w:cs="Times New Roman"/>
          <w:sz w:val="20"/>
          <w:szCs w:val="20"/>
          <w:rPrChange w:id="547" w:author="Matt Mahoney" w:date="2024-10-10T07:34:00Z" w16du:dateUtc="2024-10-10T11:34:00Z">
            <w:rPr>
              <w:rFonts w:cs="Times New Roman"/>
              <w:szCs w:val="22"/>
            </w:rPr>
          </w:rPrChange>
        </w:rPr>
        <w:t>ese findings have</w:t>
      </w:r>
      <w:r w:rsidRPr="00CD065C">
        <w:rPr>
          <w:rFonts w:cs="Times New Roman"/>
          <w:sz w:val="20"/>
          <w:szCs w:val="20"/>
          <w:rPrChange w:id="54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</w:t>
      </w:r>
      <w:r w:rsidR="005A224F" w:rsidRPr="00CD065C">
        <w:rPr>
          <w:rFonts w:cs="Times New Roman"/>
          <w:sz w:val="20"/>
          <w:szCs w:val="20"/>
          <w:rPrChange w:id="549" w:author="Matt Mahoney" w:date="2024-10-10T07:34:00Z" w16du:dateUtc="2024-10-10T11:34:00Z">
            <w:rPr>
              <w:rFonts w:cs="Times New Roman"/>
              <w:szCs w:val="22"/>
            </w:rPr>
          </w:rPrChange>
        </w:rPr>
        <w:t>profound implications for the</w:t>
      </w:r>
      <w:ins w:id="550" w:author="Matt Mahoney" w:date="2024-10-09T16:26:00Z" w16du:dateUtc="2024-10-09T20:26:00Z">
        <w:r w:rsidR="006874BE" w:rsidRPr="00CD065C">
          <w:rPr>
            <w:rFonts w:cs="Times New Roman"/>
            <w:sz w:val="20"/>
            <w:szCs w:val="20"/>
            <w:rPrChange w:id="551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t xml:space="preserve"> ongoing</w:t>
        </w:r>
      </w:ins>
      <w:r w:rsidR="005A224F" w:rsidRPr="00CD065C">
        <w:rPr>
          <w:rFonts w:cs="Times New Roman"/>
          <w:sz w:val="20"/>
          <w:szCs w:val="20"/>
          <w:rPrChange w:id="552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</w:t>
      </w:r>
      <w:r w:rsidR="00696513" w:rsidRPr="00CD065C">
        <w:rPr>
          <w:rFonts w:cs="Times New Roman"/>
          <w:sz w:val="20"/>
          <w:szCs w:val="20"/>
          <w:rPrChange w:id="55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conversation </w:t>
      </w:r>
      <w:r w:rsidR="00B63414" w:rsidRPr="00CD065C">
        <w:rPr>
          <w:rFonts w:cs="Times New Roman"/>
          <w:sz w:val="20"/>
          <w:szCs w:val="20"/>
          <w:rPrChange w:id="554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surrounding the role of gene regulation </w:t>
      </w:r>
      <w:r w:rsidR="004C4F81" w:rsidRPr="00CD065C">
        <w:rPr>
          <w:rFonts w:cs="Times New Roman"/>
          <w:sz w:val="20"/>
          <w:szCs w:val="20"/>
          <w:rPrChange w:id="55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in the heritability of complex traits. </w:t>
      </w:r>
      <w:r w:rsidR="00323AE3" w:rsidRPr="00CD065C">
        <w:rPr>
          <w:rFonts w:cs="Times New Roman"/>
          <w:sz w:val="20"/>
          <w:szCs w:val="20"/>
          <w:rPrChange w:id="556" w:author="Matt Mahoney" w:date="2024-10-10T07:34:00Z" w16du:dateUtc="2024-10-10T11:34:00Z">
            <w:rPr>
              <w:rFonts w:cs="Times New Roman"/>
              <w:szCs w:val="22"/>
            </w:rPr>
          </w:rPrChange>
        </w:rPr>
        <w:t>Recognizing that</w:t>
      </w:r>
      <w:r w:rsidR="000A0D4C" w:rsidRPr="00CD065C">
        <w:rPr>
          <w:rFonts w:cs="Times New Roman"/>
          <w:sz w:val="20"/>
          <w:szCs w:val="20"/>
          <w:rPrChange w:id="557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distal, rather than local</w:t>
      </w:r>
      <w:r w:rsidR="0018500E" w:rsidRPr="00CD065C">
        <w:rPr>
          <w:rFonts w:cs="Times New Roman"/>
          <w:sz w:val="20"/>
          <w:szCs w:val="20"/>
          <w:rPrChange w:id="55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, regulation is the </w:t>
      </w:r>
      <w:r w:rsidR="00145602" w:rsidRPr="00CD065C">
        <w:rPr>
          <w:rFonts w:cs="Times New Roman"/>
          <w:sz w:val="20"/>
          <w:szCs w:val="20"/>
          <w:rPrChange w:id="559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primary </w:t>
      </w:r>
      <w:r w:rsidR="00517834" w:rsidRPr="00CD065C">
        <w:rPr>
          <w:rFonts w:cs="Times New Roman"/>
          <w:sz w:val="20"/>
          <w:szCs w:val="20"/>
          <w:rPrChange w:id="560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mediator of </w:t>
      </w:r>
      <w:r w:rsidR="00FF7FE7" w:rsidRPr="00CD065C">
        <w:rPr>
          <w:rFonts w:cs="Times New Roman"/>
          <w:sz w:val="20"/>
          <w:szCs w:val="20"/>
          <w:rPrChange w:id="56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complex trait variation </w:t>
      </w:r>
      <w:r w:rsidR="00A23E12" w:rsidRPr="00CD065C">
        <w:rPr>
          <w:rFonts w:cs="Times New Roman"/>
          <w:sz w:val="20"/>
          <w:szCs w:val="20"/>
          <w:rPrChange w:id="562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will completely shift the </w:t>
      </w:r>
      <w:r w:rsidR="005D686B" w:rsidRPr="00CD065C">
        <w:rPr>
          <w:rFonts w:cs="Times New Roman"/>
          <w:sz w:val="20"/>
          <w:szCs w:val="20"/>
          <w:rPrChange w:id="563" w:author="Matt Mahoney" w:date="2024-10-10T07:34:00Z" w16du:dateUtc="2024-10-10T11:34:00Z">
            <w:rPr>
              <w:rFonts w:cs="Times New Roman"/>
              <w:szCs w:val="22"/>
            </w:rPr>
          </w:rPrChange>
        </w:rPr>
        <w:t>strategy</w:t>
      </w:r>
      <w:r w:rsidR="00C95D9E" w:rsidRPr="00CD065C">
        <w:rPr>
          <w:rFonts w:cs="Times New Roman"/>
          <w:sz w:val="20"/>
          <w:szCs w:val="20"/>
          <w:rPrChange w:id="564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for identifying </w:t>
      </w:r>
      <w:r w:rsidR="003733AF" w:rsidRPr="00CD065C">
        <w:rPr>
          <w:rFonts w:cs="Times New Roman"/>
          <w:sz w:val="20"/>
          <w:szCs w:val="20"/>
          <w:rPrChange w:id="56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molecular </w:t>
      </w:r>
      <w:r w:rsidR="00C95D9E" w:rsidRPr="00CD065C">
        <w:rPr>
          <w:rFonts w:cs="Times New Roman"/>
          <w:sz w:val="20"/>
          <w:szCs w:val="20"/>
          <w:rPrChange w:id="566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drivers of pathological traits. </w:t>
      </w:r>
      <w:r w:rsidR="00EB55B6" w:rsidRPr="00CD065C">
        <w:rPr>
          <w:rFonts w:cs="Times New Roman"/>
          <w:sz w:val="20"/>
          <w:szCs w:val="20"/>
          <w:rPrChange w:id="567" w:author="Matt Mahoney" w:date="2024-10-10T07:34:00Z" w16du:dateUtc="2024-10-10T11:34:00Z">
            <w:rPr>
              <w:rFonts w:cs="Times New Roman"/>
              <w:szCs w:val="22"/>
            </w:rPr>
          </w:rPrChange>
        </w:rPr>
        <w:t>We offer solution</w:t>
      </w:r>
      <w:r w:rsidR="007C7E9E" w:rsidRPr="00CD065C">
        <w:rPr>
          <w:rFonts w:cs="Times New Roman"/>
          <w:sz w:val="20"/>
          <w:szCs w:val="20"/>
          <w:rPrChange w:id="56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s, in the form of HDMA, for both identifying </w:t>
      </w:r>
      <w:r w:rsidR="00E63EA6" w:rsidRPr="00CD065C">
        <w:rPr>
          <w:rFonts w:cs="Times New Roman"/>
          <w:sz w:val="20"/>
          <w:szCs w:val="20"/>
          <w:rPrChange w:id="569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and </w:t>
      </w:r>
      <w:r w:rsidR="003A0C0F" w:rsidRPr="00CD065C">
        <w:rPr>
          <w:rFonts w:cs="Times New Roman"/>
          <w:sz w:val="20"/>
          <w:szCs w:val="20"/>
          <w:rPrChange w:id="570" w:author="Matt Mahoney" w:date="2024-10-10T07:34:00Z" w16du:dateUtc="2024-10-10T11:34:00Z">
            <w:rPr>
              <w:rFonts w:cs="Times New Roman"/>
              <w:szCs w:val="22"/>
            </w:rPr>
          </w:rPrChange>
        </w:rPr>
        <w:t>interpreting</w:t>
      </w:r>
      <w:r w:rsidR="00E63EA6" w:rsidRPr="00CD065C">
        <w:rPr>
          <w:rFonts w:cs="Times New Roman"/>
          <w:sz w:val="20"/>
          <w:szCs w:val="20"/>
          <w:rPrChange w:id="57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</w:t>
      </w:r>
      <w:r w:rsidR="00FB1930" w:rsidRPr="00CD065C">
        <w:rPr>
          <w:rFonts w:cs="Times New Roman"/>
          <w:sz w:val="20"/>
          <w:szCs w:val="20"/>
          <w:rPrChange w:id="572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causal </w:t>
      </w:r>
      <w:r w:rsidR="00B51E4A" w:rsidRPr="00CD065C">
        <w:rPr>
          <w:rFonts w:cs="Times New Roman"/>
          <w:sz w:val="20"/>
          <w:szCs w:val="20"/>
          <w:rPrChange w:id="57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mechanisms of </w:t>
      </w:r>
      <w:r w:rsidR="00E63EA6" w:rsidRPr="00CD065C">
        <w:rPr>
          <w:rFonts w:cs="Times New Roman"/>
          <w:sz w:val="20"/>
          <w:szCs w:val="20"/>
          <w:rPrChange w:id="574" w:author="Matt Mahoney" w:date="2024-10-10T07:34:00Z" w16du:dateUtc="2024-10-10T11:34:00Z">
            <w:rPr>
              <w:rFonts w:cs="Times New Roman"/>
              <w:szCs w:val="22"/>
            </w:rPr>
          </w:rPrChange>
        </w:rPr>
        <w:t>trait variation.</w:t>
      </w:r>
    </w:p>
    <w:p w14:paraId="3737360F" w14:textId="77777777" w:rsidR="00CB777A" w:rsidRPr="00CD065C" w:rsidRDefault="00CB777A" w:rsidP="00CC3115">
      <w:pPr>
        <w:spacing w:after="60" w:line="276" w:lineRule="auto"/>
        <w:ind w:left="576"/>
        <w:rPr>
          <w:rFonts w:cs="Times New Roman"/>
          <w:sz w:val="20"/>
          <w:szCs w:val="20"/>
          <w:rPrChange w:id="575" w:author="Matt Mahoney" w:date="2024-10-10T07:34:00Z" w16du:dateUtc="2024-10-10T11:34:00Z">
            <w:rPr>
              <w:rFonts w:cs="Times New Roman"/>
              <w:szCs w:val="22"/>
            </w:rPr>
          </w:rPrChange>
        </w:rPr>
        <w:pPrChange w:id="576" w:author="Matt Mahoney" w:date="2024-10-10T07:22:00Z" w16du:dateUtc="2024-10-10T11:22:00Z">
          <w:pPr>
            <w:spacing w:line="276" w:lineRule="auto"/>
            <w:ind w:left="576"/>
          </w:pPr>
        </w:pPrChange>
      </w:pPr>
    </w:p>
    <w:p w14:paraId="110E233E" w14:textId="6D397DE8" w:rsidR="00BF1420" w:rsidRPr="00CD065C" w:rsidDel="006B5C90" w:rsidRDefault="00BF1420" w:rsidP="006B5C90">
      <w:pPr>
        <w:spacing w:after="60" w:line="276" w:lineRule="auto"/>
        <w:ind w:left="576"/>
        <w:rPr>
          <w:del w:id="577" w:author="Matt Mahoney" w:date="2024-10-09T16:47:00Z" w16du:dateUtc="2024-10-09T20:47:00Z"/>
          <w:rFonts w:cs="Times New Roman"/>
          <w:sz w:val="20"/>
          <w:szCs w:val="20"/>
          <w:rPrChange w:id="578" w:author="Matt Mahoney" w:date="2024-10-10T07:34:00Z" w16du:dateUtc="2024-10-10T11:34:00Z">
            <w:rPr>
              <w:del w:id="579" w:author="Matt Mahoney" w:date="2024-10-09T16:47:00Z" w16du:dateUtc="2024-10-09T20:47:00Z"/>
              <w:rFonts w:cs="Times New Roman"/>
              <w:szCs w:val="22"/>
            </w:rPr>
          </w:rPrChange>
        </w:rPr>
        <w:pPrChange w:id="580" w:author="Matt Mahoney" w:date="2024-10-09T16:48:00Z" w16du:dateUtc="2024-10-09T20:48:00Z">
          <w:pPr>
            <w:spacing w:line="276" w:lineRule="auto"/>
            <w:ind w:left="576"/>
          </w:pPr>
        </w:pPrChange>
      </w:pPr>
      <w:r w:rsidRPr="00CD065C">
        <w:rPr>
          <w:rFonts w:cs="Times New Roman"/>
          <w:sz w:val="20"/>
          <w:szCs w:val="20"/>
          <w:rPrChange w:id="58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With this manuscript, we provide </w:t>
      </w:r>
      <w:r w:rsidR="008332B2" w:rsidRPr="00CD065C">
        <w:rPr>
          <w:rFonts w:cs="Times New Roman"/>
          <w:sz w:val="20"/>
          <w:szCs w:val="20"/>
          <w:rPrChange w:id="582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free public access to </w:t>
      </w:r>
      <w:r w:rsidRPr="00CD065C">
        <w:rPr>
          <w:rFonts w:cs="Times New Roman"/>
          <w:sz w:val="20"/>
          <w:szCs w:val="20"/>
          <w:rPrChange w:id="583" w:author="Matt Mahoney" w:date="2024-10-10T07:34:00Z" w16du:dateUtc="2024-10-10T11:34:00Z">
            <w:rPr>
              <w:rFonts w:cs="Times New Roman"/>
              <w:szCs w:val="22"/>
            </w:rPr>
          </w:rPrChange>
        </w:rPr>
        <w:t>unique data set</w:t>
      </w:r>
      <w:r w:rsidR="00D97F4D" w:rsidRPr="00CD065C">
        <w:rPr>
          <w:rFonts w:cs="Times New Roman"/>
          <w:sz w:val="20"/>
          <w:szCs w:val="20"/>
          <w:rPrChange w:id="584" w:author="Matt Mahoney" w:date="2024-10-10T07:34:00Z" w16du:dateUtc="2024-10-10T11:34:00Z">
            <w:rPr>
              <w:rFonts w:cs="Times New Roman"/>
              <w:szCs w:val="22"/>
            </w:rPr>
          </w:rPrChange>
        </w:rPr>
        <w:t>s</w:t>
      </w:r>
      <w:r w:rsidRPr="00CD065C">
        <w:rPr>
          <w:rFonts w:cs="Times New Roman"/>
          <w:sz w:val="20"/>
          <w:szCs w:val="20"/>
          <w:rPrChange w:id="58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consisting of</w:t>
      </w:r>
      <w:r w:rsidR="00CC08EB" w:rsidRPr="00CD065C">
        <w:rPr>
          <w:rFonts w:cs="Times New Roman"/>
          <w:sz w:val="20"/>
          <w:szCs w:val="20"/>
          <w:rPrChange w:id="586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genotypes, phenotypes, and gene expression from two</w:t>
      </w:r>
      <w:r w:rsidR="002B2C70" w:rsidRPr="00CD065C">
        <w:rPr>
          <w:rFonts w:cs="Times New Roman"/>
          <w:sz w:val="20"/>
          <w:szCs w:val="20"/>
          <w:rPrChange w:id="587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genetically diverse mouse populations. </w:t>
      </w:r>
      <w:r w:rsidR="007553D6" w:rsidRPr="00CD065C">
        <w:rPr>
          <w:rFonts w:cs="Times New Roman"/>
          <w:sz w:val="20"/>
          <w:szCs w:val="20"/>
          <w:rPrChange w:id="58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We also provide free public access to </w:t>
      </w:r>
      <w:r w:rsidR="0021274F" w:rsidRPr="00CD065C">
        <w:rPr>
          <w:rFonts w:cs="Times New Roman"/>
          <w:sz w:val="20"/>
          <w:szCs w:val="20"/>
          <w:rPrChange w:id="589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all code used to perform HDMA and downstream analyses. </w:t>
      </w:r>
      <w:r w:rsidRPr="00CD065C">
        <w:rPr>
          <w:rFonts w:cs="Times New Roman"/>
          <w:sz w:val="20"/>
          <w:szCs w:val="20"/>
          <w:rPrChange w:id="590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These data </w:t>
      </w:r>
      <w:r w:rsidR="003D17C1" w:rsidRPr="00CD065C">
        <w:rPr>
          <w:rFonts w:cs="Times New Roman"/>
          <w:sz w:val="20"/>
          <w:szCs w:val="20"/>
          <w:rPrChange w:id="59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and code </w:t>
      </w:r>
      <w:r w:rsidRPr="00CD065C">
        <w:rPr>
          <w:rFonts w:cs="Times New Roman"/>
          <w:sz w:val="20"/>
          <w:szCs w:val="20"/>
          <w:rPrChange w:id="592" w:author="Matt Mahoney" w:date="2024-10-10T07:34:00Z" w16du:dateUtc="2024-10-10T11:34:00Z">
            <w:rPr>
              <w:rFonts w:cs="Times New Roman"/>
              <w:szCs w:val="22"/>
            </w:rPr>
          </w:rPrChange>
        </w:rPr>
        <w:t>provide important resource</w:t>
      </w:r>
      <w:r w:rsidR="00032CD3" w:rsidRPr="00CD065C">
        <w:rPr>
          <w:rFonts w:cs="Times New Roman"/>
          <w:sz w:val="20"/>
          <w:szCs w:val="20"/>
          <w:rPrChange w:id="593" w:author="Matt Mahoney" w:date="2024-10-10T07:34:00Z" w16du:dateUtc="2024-10-10T11:34:00Z">
            <w:rPr>
              <w:rFonts w:cs="Times New Roman"/>
              <w:szCs w:val="22"/>
            </w:rPr>
          </w:rPrChange>
        </w:rPr>
        <w:t>s</w:t>
      </w:r>
      <w:r w:rsidRPr="00CD065C">
        <w:rPr>
          <w:rFonts w:cs="Times New Roman"/>
          <w:sz w:val="20"/>
          <w:szCs w:val="20"/>
          <w:rPrChange w:id="594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</w:t>
      </w:r>
      <w:r w:rsidR="00BE49DB" w:rsidRPr="00CD065C">
        <w:rPr>
          <w:rFonts w:cs="Times New Roman"/>
          <w:sz w:val="20"/>
          <w:szCs w:val="20"/>
          <w:rPrChange w:id="595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for further investigation of </w:t>
      </w:r>
      <w:r w:rsidR="0005277F" w:rsidRPr="00CD065C">
        <w:rPr>
          <w:rFonts w:cs="Times New Roman"/>
          <w:sz w:val="20"/>
          <w:szCs w:val="20"/>
          <w:rPrChange w:id="596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causal mechanisms of </w:t>
      </w:r>
      <w:r w:rsidR="003E527B" w:rsidRPr="00CD065C">
        <w:rPr>
          <w:rFonts w:cs="Times New Roman"/>
          <w:sz w:val="20"/>
          <w:szCs w:val="20"/>
          <w:rPrChange w:id="597" w:author="Matt Mahoney" w:date="2024-10-10T07:34:00Z" w16du:dateUtc="2024-10-10T11:34:00Z">
            <w:rPr>
              <w:rFonts w:cs="Times New Roman"/>
              <w:szCs w:val="22"/>
            </w:rPr>
          </w:rPrChange>
        </w:rPr>
        <w:t>trait heritability in both humans and model organisms.</w:t>
      </w:r>
    </w:p>
    <w:p w14:paraId="666AB67F" w14:textId="77777777" w:rsidR="00BF1420" w:rsidRPr="00CD065C" w:rsidRDefault="00BF1420" w:rsidP="006B5C90">
      <w:pPr>
        <w:spacing w:after="60" w:line="276" w:lineRule="auto"/>
        <w:ind w:left="576"/>
        <w:rPr>
          <w:rFonts w:cs="Times New Roman"/>
          <w:sz w:val="20"/>
          <w:szCs w:val="20"/>
          <w:rPrChange w:id="598" w:author="Matt Mahoney" w:date="2024-10-10T07:34:00Z" w16du:dateUtc="2024-10-10T11:34:00Z">
            <w:rPr>
              <w:rFonts w:cs="Times New Roman"/>
              <w:szCs w:val="22"/>
            </w:rPr>
          </w:rPrChange>
        </w:rPr>
        <w:pPrChange w:id="599" w:author="Matt Mahoney" w:date="2024-10-09T16:48:00Z" w16du:dateUtc="2024-10-09T20:48:00Z">
          <w:pPr>
            <w:spacing w:line="276" w:lineRule="auto"/>
          </w:pPr>
        </w:pPrChange>
      </w:pPr>
    </w:p>
    <w:p w14:paraId="26E81016" w14:textId="5CE5DD3D" w:rsidR="00BF1420" w:rsidRPr="00CD065C" w:rsidRDefault="00BF1420" w:rsidP="006B5C90">
      <w:pPr>
        <w:spacing w:after="60" w:line="276" w:lineRule="auto"/>
        <w:ind w:left="576"/>
        <w:rPr>
          <w:rFonts w:cs="Times New Roman"/>
          <w:sz w:val="20"/>
          <w:szCs w:val="20"/>
          <w:rPrChange w:id="600" w:author="Matt Mahoney" w:date="2024-10-10T07:34:00Z" w16du:dateUtc="2024-10-10T11:34:00Z">
            <w:rPr>
              <w:rFonts w:cs="Times New Roman"/>
              <w:szCs w:val="22"/>
            </w:rPr>
          </w:rPrChange>
        </w:rPr>
        <w:pPrChange w:id="601" w:author="Matt Mahoney" w:date="2024-10-09T16:48:00Z" w16du:dateUtc="2024-10-09T20:48:00Z">
          <w:pPr>
            <w:spacing w:line="276" w:lineRule="auto"/>
            <w:ind w:left="576"/>
          </w:pPr>
        </w:pPrChange>
      </w:pPr>
      <w:r w:rsidRPr="00CD065C">
        <w:rPr>
          <w:rFonts w:cs="Times New Roman"/>
          <w:sz w:val="20"/>
          <w:szCs w:val="20"/>
          <w:rPrChange w:id="602" w:author="Matt Mahoney" w:date="2024-10-10T07:34:00Z" w16du:dateUtc="2024-10-10T11:34:00Z">
            <w:rPr>
              <w:rFonts w:cs="Times New Roman"/>
              <w:szCs w:val="22"/>
            </w:rPr>
          </w:rPrChange>
        </w:rPr>
        <w:t>We believe that this manuscript will be of</w:t>
      </w:r>
      <w:r w:rsidR="00D855EE" w:rsidRPr="00CD065C">
        <w:rPr>
          <w:rFonts w:cs="Times New Roman"/>
          <w:sz w:val="20"/>
          <w:szCs w:val="20"/>
          <w:rPrChange w:id="60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broad</w:t>
      </w:r>
      <w:r w:rsidRPr="00CD065C">
        <w:rPr>
          <w:rFonts w:cs="Times New Roman"/>
          <w:sz w:val="20"/>
          <w:szCs w:val="20"/>
          <w:rPrChange w:id="604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interest to geneticists</w:t>
      </w:r>
      <w:del w:id="605" w:author="Matt Mahoney" w:date="2024-10-09T17:16:00Z" w16du:dateUtc="2024-10-09T21:16:00Z">
        <w:r w:rsidRPr="00CD065C" w:rsidDel="00F13EA6">
          <w:rPr>
            <w:rFonts w:cs="Times New Roman"/>
            <w:sz w:val="20"/>
            <w:szCs w:val="20"/>
            <w:rPrChange w:id="606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 xml:space="preserve"> working </w:delText>
        </w:r>
        <w:r w:rsidR="00D855EE" w:rsidRPr="00CD065C" w:rsidDel="00F13EA6">
          <w:rPr>
            <w:rFonts w:cs="Times New Roman"/>
            <w:sz w:val="20"/>
            <w:szCs w:val="20"/>
            <w:rPrChange w:id="607" w:author="Matt Mahoney" w:date="2024-10-10T07:34:00Z" w16du:dateUtc="2024-10-10T11:34:00Z">
              <w:rPr>
                <w:rFonts w:cs="Times New Roman"/>
                <w:szCs w:val="22"/>
              </w:rPr>
            </w:rPrChange>
          </w:rPr>
          <w:delText>in model organisms and human populations</w:delText>
        </w:r>
      </w:del>
      <w:r w:rsidR="00D855EE" w:rsidRPr="00CD065C">
        <w:rPr>
          <w:rFonts w:cs="Times New Roman"/>
          <w:sz w:val="20"/>
          <w:szCs w:val="20"/>
          <w:rPrChange w:id="608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. </w:t>
      </w:r>
      <w:r w:rsidRPr="00CD065C">
        <w:rPr>
          <w:rFonts w:cs="Times New Roman"/>
          <w:sz w:val="20"/>
          <w:szCs w:val="20"/>
          <w:rPrChange w:id="609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The manuscript includes main text, </w:t>
      </w:r>
      <w:r w:rsidR="00503F5C" w:rsidRPr="00CD065C">
        <w:rPr>
          <w:rFonts w:cs="Times New Roman"/>
          <w:sz w:val="20"/>
          <w:szCs w:val="20"/>
          <w:rPrChange w:id="610" w:author="Matt Mahoney" w:date="2024-10-10T07:34:00Z" w16du:dateUtc="2024-10-10T11:34:00Z">
            <w:rPr>
              <w:rFonts w:cs="Times New Roman"/>
              <w:szCs w:val="22"/>
            </w:rPr>
          </w:rPrChange>
        </w:rPr>
        <w:t>eight</w:t>
      </w:r>
      <w:r w:rsidRPr="00CD065C">
        <w:rPr>
          <w:rFonts w:cs="Times New Roman"/>
          <w:sz w:val="20"/>
          <w:szCs w:val="20"/>
          <w:rPrChange w:id="611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figures, and </w:t>
      </w:r>
      <w:r w:rsidR="009C4D70" w:rsidRPr="00CD065C">
        <w:rPr>
          <w:rFonts w:cs="Times New Roman"/>
          <w:sz w:val="20"/>
          <w:szCs w:val="20"/>
          <w:rPrChange w:id="612" w:author="Matt Mahoney" w:date="2024-10-10T07:34:00Z" w16du:dateUtc="2024-10-10T11:34:00Z">
            <w:rPr>
              <w:rFonts w:cs="Times New Roman"/>
              <w:szCs w:val="22"/>
            </w:rPr>
          </w:rPrChange>
        </w:rPr>
        <w:t>thirteen</w:t>
      </w:r>
      <w:r w:rsidRPr="00CD065C">
        <w:rPr>
          <w:rFonts w:cs="Times New Roman"/>
          <w:sz w:val="20"/>
          <w:szCs w:val="20"/>
          <w:rPrChange w:id="613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supplementary figures</w:t>
      </w:r>
      <w:r w:rsidR="009C4D70" w:rsidRPr="00CD065C">
        <w:rPr>
          <w:rFonts w:cs="Times New Roman"/>
          <w:sz w:val="20"/>
          <w:szCs w:val="20"/>
          <w:rPrChange w:id="614" w:author="Matt Mahoney" w:date="2024-10-10T07:34:00Z" w16du:dateUtc="2024-10-10T11:34:00Z">
            <w:rPr>
              <w:rFonts w:cs="Times New Roman"/>
              <w:szCs w:val="22"/>
            </w:rPr>
          </w:rPrChange>
        </w:rPr>
        <w:t xml:space="preserve"> and a supplementary file</w:t>
      </w:r>
      <w:r w:rsidRPr="00CD065C">
        <w:rPr>
          <w:rFonts w:cs="Times New Roman"/>
          <w:sz w:val="20"/>
          <w:szCs w:val="20"/>
          <w:rPrChange w:id="615" w:author="Matt Mahoney" w:date="2024-10-10T07:34:00Z" w16du:dateUtc="2024-10-10T11:34:00Z">
            <w:rPr>
              <w:rFonts w:cs="Times New Roman"/>
              <w:szCs w:val="22"/>
            </w:rPr>
          </w:rPrChange>
        </w:rPr>
        <w:t>. No author has any financial, personal, or professional interests that could be construed to have influenced the paper. Thank you for your consideration of this manuscript.</w:t>
      </w:r>
    </w:p>
    <w:p w14:paraId="2FBDEFB0" w14:textId="77777777" w:rsidR="00BF1420" w:rsidRPr="00CD065C" w:rsidRDefault="00BF1420" w:rsidP="00BF1420">
      <w:pPr>
        <w:spacing w:line="276" w:lineRule="auto"/>
        <w:ind w:left="576"/>
        <w:rPr>
          <w:rFonts w:cs="Times New Roman"/>
          <w:sz w:val="20"/>
          <w:szCs w:val="20"/>
          <w:rPrChange w:id="616" w:author="Matt Mahoney" w:date="2024-10-10T07:34:00Z" w16du:dateUtc="2024-10-10T11:34:00Z">
            <w:rPr>
              <w:rFonts w:cs="Times New Roman"/>
              <w:szCs w:val="22"/>
            </w:rPr>
          </w:rPrChange>
        </w:rPr>
      </w:pPr>
    </w:p>
    <w:p w14:paraId="24A108A8" w14:textId="77777777" w:rsidR="00BF1420" w:rsidRPr="00CD065C" w:rsidRDefault="00BF1420" w:rsidP="00BF1420">
      <w:pPr>
        <w:spacing w:line="276" w:lineRule="auto"/>
        <w:ind w:left="576"/>
        <w:rPr>
          <w:rFonts w:cs="Times New Roman"/>
          <w:sz w:val="20"/>
          <w:szCs w:val="20"/>
          <w:rPrChange w:id="617" w:author="Matt Mahoney" w:date="2024-10-10T07:34:00Z" w16du:dateUtc="2024-10-10T11:34:00Z">
            <w:rPr>
              <w:rFonts w:cs="Times New Roman"/>
              <w:szCs w:val="22"/>
            </w:rPr>
          </w:rPrChange>
        </w:rPr>
      </w:pPr>
      <w:bookmarkStart w:id="618" w:name="OLE_LINK8"/>
      <w:bookmarkStart w:id="619" w:name="OLE_LINK9"/>
      <w:r w:rsidRPr="00CD065C">
        <w:rPr>
          <w:rFonts w:cs="Times New Roman"/>
          <w:sz w:val="20"/>
          <w:szCs w:val="20"/>
          <w:rPrChange w:id="620" w:author="Matt Mahoney" w:date="2024-10-10T07:34:00Z" w16du:dateUtc="2024-10-10T11:34:00Z">
            <w:rPr>
              <w:rFonts w:cs="Times New Roman"/>
              <w:szCs w:val="22"/>
            </w:rPr>
          </w:rPrChange>
        </w:rPr>
        <w:t>Sincerely,</w:t>
      </w:r>
    </w:p>
    <w:bookmarkEnd w:id="618"/>
    <w:bookmarkEnd w:id="619"/>
    <w:p w14:paraId="50D5E714" w14:textId="77777777" w:rsidR="00BF1420" w:rsidRPr="00CC3D79" w:rsidRDefault="00BF1420" w:rsidP="00BF1420">
      <w:pPr>
        <w:rPr>
          <w:szCs w:val="22"/>
        </w:rPr>
      </w:pPr>
    </w:p>
    <w:p w14:paraId="6410DD5D" w14:textId="77777777" w:rsidR="004C3E64" w:rsidRPr="00080595" w:rsidRDefault="004C3E64">
      <w:pPr>
        <w:rPr>
          <w:sz w:val="20"/>
          <w:szCs w:val="20"/>
          <w:rPrChange w:id="621" w:author="Matt Mahoney" w:date="2024-10-10T07:30:00Z" w16du:dateUtc="2024-10-10T11:30:00Z">
            <w:rPr/>
          </w:rPrChange>
        </w:rPr>
      </w:pPr>
    </w:p>
    <w:sectPr w:rsidR="004C3E64" w:rsidRPr="0008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t Mahoney">
    <w15:presenceInfo w15:providerId="AD" w15:userId="S::matt.mahoney@jax.org::efbfbb2f-54f8-4340-9857-477c29ac3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20"/>
    <w:rsid w:val="0000757A"/>
    <w:rsid w:val="00007E23"/>
    <w:rsid w:val="000168FD"/>
    <w:rsid w:val="00032CD3"/>
    <w:rsid w:val="0003529C"/>
    <w:rsid w:val="00047282"/>
    <w:rsid w:val="0005277F"/>
    <w:rsid w:val="00080595"/>
    <w:rsid w:val="000812A0"/>
    <w:rsid w:val="000A0D4C"/>
    <w:rsid w:val="000A433B"/>
    <w:rsid w:val="000A7275"/>
    <w:rsid w:val="000B07D2"/>
    <w:rsid w:val="000B506C"/>
    <w:rsid w:val="000C6347"/>
    <w:rsid w:val="000D14F0"/>
    <w:rsid w:val="000D3ABC"/>
    <w:rsid w:val="000E3D92"/>
    <w:rsid w:val="000F2952"/>
    <w:rsid w:val="00101305"/>
    <w:rsid w:val="001024A4"/>
    <w:rsid w:val="00126891"/>
    <w:rsid w:val="00126F62"/>
    <w:rsid w:val="00135653"/>
    <w:rsid w:val="001374A9"/>
    <w:rsid w:val="00145602"/>
    <w:rsid w:val="001511FC"/>
    <w:rsid w:val="00157BA6"/>
    <w:rsid w:val="001601FE"/>
    <w:rsid w:val="001735A6"/>
    <w:rsid w:val="0018500E"/>
    <w:rsid w:val="00185701"/>
    <w:rsid w:val="0018632F"/>
    <w:rsid w:val="00190D33"/>
    <w:rsid w:val="001A53BF"/>
    <w:rsid w:val="001A758A"/>
    <w:rsid w:val="001A7F6F"/>
    <w:rsid w:val="001C3212"/>
    <w:rsid w:val="001C4636"/>
    <w:rsid w:val="001C6A94"/>
    <w:rsid w:val="001C6F6D"/>
    <w:rsid w:val="001E11CC"/>
    <w:rsid w:val="001E1C67"/>
    <w:rsid w:val="001F6698"/>
    <w:rsid w:val="0021274F"/>
    <w:rsid w:val="00214A37"/>
    <w:rsid w:val="00216799"/>
    <w:rsid w:val="002243C4"/>
    <w:rsid w:val="002279D3"/>
    <w:rsid w:val="002377CA"/>
    <w:rsid w:val="002406BA"/>
    <w:rsid w:val="002429B1"/>
    <w:rsid w:val="0024392D"/>
    <w:rsid w:val="002465F7"/>
    <w:rsid w:val="00256F03"/>
    <w:rsid w:val="00260AE6"/>
    <w:rsid w:val="002644A9"/>
    <w:rsid w:val="0028654B"/>
    <w:rsid w:val="002906F0"/>
    <w:rsid w:val="002A0A1A"/>
    <w:rsid w:val="002B2C70"/>
    <w:rsid w:val="002C185F"/>
    <w:rsid w:val="002E3CDB"/>
    <w:rsid w:val="00301168"/>
    <w:rsid w:val="00304F6B"/>
    <w:rsid w:val="00307D91"/>
    <w:rsid w:val="003146D6"/>
    <w:rsid w:val="00317DC0"/>
    <w:rsid w:val="00323AE3"/>
    <w:rsid w:val="003241FC"/>
    <w:rsid w:val="00334914"/>
    <w:rsid w:val="003733AF"/>
    <w:rsid w:val="003758A6"/>
    <w:rsid w:val="00375BEC"/>
    <w:rsid w:val="00382164"/>
    <w:rsid w:val="003836DB"/>
    <w:rsid w:val="00393F77"/>
    <w:rsid w:val="003A0C0F"/>
    <w:rsid w:val="003A4619"/>
    <w:rsid w:val="003A5A5B"/>
    <w:rsid w:val="003B2716"/>
    <w:rsid w:val="003B6039"/>
    <w:rsid w:val="003C005F"/>
    <w:rsid w:val="003C5ADC"/>
    <w:rsid w:val="003D17C1"/>
    <w:rsid w:val="003D3065"/>
    <w:rsid w:val="003E3F1C"/>
    <w:rsid w:val="003E527B"/>
    <w:rsid w:val="003E67A0"/>
    <w:rsid w:val="003F1070"/>
    <w:rsid w:val="004064CD"/>
    <w:rsid w:val="00412E5F"/>
    <w:rsid w:val="00414682"/>
    <w:rsid w:val="00427921"/>
    <w:rsid w:val="00435C86"/>
    <w:rsid w:val="00441433"/>
    <w:rsid w:val="00451D95"/>
    <w:rsid w:val="00464432"/>
    <w:rsid w:val="00464807"/>
    <w:rsid w:val="0046511C"/>
    <w:rsid w:val="00466956"/>
    <w:rsid w:val="00467F25"/>
    <w:rsid w:val="00480D35"/>
    <w:rsid w:val="004928A7"/>
    <w:rsid w:val="00492CE4"/>
    <w:rsid w:val="0049562C"/>
    <w:rsid w:val="004967A2"/>
    <w:rsid w:val="004A1E9D"/>
    <w:rsid w:val="004A30AB"/>
    <w:rsid w:val="004C1B8A"/>
    <w:rsid w:val="004C3E64"/>
    <w:rsid w:val="004C4DDF"/>
    <w:rsid w:val="004C4F81"/>
    <w:rsid w:val="004C5AF5"/>
    <w:rsid w:val="004D1C61"/>
    <w:rsid w:val="004E4C14"/>
    <w:rsid w:val="004E5DE6"/>
    <w:rsid w:val="004F3AFB"/>
    <w:rsid w:val="005000A5"/>
    <w:rsid w:val="00503F5C"/>
    <w:rsid w:val="00504E10"/>
    <w:rsid w:val="00517834"/>
    <w:rsid w:val="00521D7A"/>
    <w:rsid w:val="005235F1"/>
    <w:rsid w:val="00530DE0"/>
    <w:rsid w:val="00555D7F"/>
    <w:rsid w:val="0057038F"/>
    <w:rsid w:val="005735BF"/>
    <w:rsid w:val="00585DC8"/>
    <w:rsid w:val="0059231A"/>
    <w:rsid w:val="005A224F"/>
    <w:rsid w:val="005C68F2"/>
    <w:rsid w:val="005D1E8F"/>
    <w:rsid w:val="005D422A"/>
    <w:rsid w:val="005D686B"/>
    <w:rsid w:val="005E35F5"/>
    <w:rsid w:val="005E5AA7"/>
    <w:rsid w:val="005F6782"/>
    <w:rsid w:val="005F6807"/>
    <w:rsid w:val="00600A05"/>
    <w:rsid w:val="006170A8"/>
    <w:rsid w:val="00630561"/>
    <w:rsid w:val="00634CFF"/>
    <w:rsid w:val="00660BFD"/>
    <w:rsid w:val="00665AAF"/>
    <w:rsid w:val="006829C8"/>
    <w:rsid w:val="006874BE"/>
    <w:rsid w:val="00687C55"/>
    <w:rsid w:val="00693DF6"/>
    <w:rsid w:val="00696513"/>
    <w:rsid w:val="006A55FE"/>
    <w:rsid w:val="006B2C27"/>
    <w:rsid w:val="006B5C90"/>
    <w:rsid w:val="006B66D6"/>
    <w:rsid w:val="006B6EA3"/>
    <w:rsid w:val="006C3D89"/>
    <w:rsid w:val="006D5FDD"/>
    <w:rsid w:val="006E1AF5"/>
    <w:rsid w:val="006E4A3A"/>
    <w:rsid w:val="006F0885"/>
    <w:rsid w:val="006F3C57"/>
    <w:rsid w:val="007039A5"/>
    <w:rsid w:val="007047F1"/>
    <w:rsid w:val="007064F7"/>
    <w:rsid w:val="00716391"/>
    <w:rsid w:val="0072657B"/>
    <w:rsid w:val="007553D6"/>
    <w:rsid w:val="00767D65"/>
    <w:rsid w:val="00777EE0"/>
    <w:rsid w:val="0079314B"/>
    <w:rsid w:val="007A32D8"/>
    <w:rsid w:val="007A60A4"/>
    <w:rsid w:val="007B0730"/>
    <w:rsid w:val="007C2F2C"/>
    <w:rsid w:val="007C6EEA"/>
    <w:rsid w:val="007C7E9E"/>
    <w:rsid w:val="007D1E81"/>
    <w:rsid w:val="007D2936"/>
    <w:rsid w:val="007D7728"/>
    <w:rsid w:val="007E2ED9"/>
    <w:rsid w:val="007E74E4"/>
    <w:rsid w:val="0081443E"/>
    <w:rsid w:val="0081711B"/>
    <w:rsid w:val="00825DE6"/>
    <w:rsid w:val="00825DFE"/>
    <w:rsid w:val="00830F04"/>
    <w:rsid w:val="008332B2"/>
    <w:rsid w:val="0084057E"/>
    <w:rsid w:val="00844906"/>
    <w:rsid w:val="0084674A"/>
    <w:rsid w:val="00850AAD"/>
    <w:rsid w:val="008510D9"/>
    <w:rsid w:val="008667CC"/>
    <w:rsid w:val="008669D4"/>
    <w:rsid w:val="0087275C"/>
    <w:rsid w:val="008738E4"/>
    <w:rsid w:val="008872B8"/>
    <w:rsid w:val="0088755C"/>
    <w:rsid w:val="00893C1E"/>
    <w:rsid w:val="00894F41"/>
    <w:rsid w:val="0089559A"/>
    <w:rsid w:val="008A61AE"/>
    <w:rsid w:val="008C2000"/>
    <w:rsid w:val="008C64E5"/>
    <w:rsid w:val="008E14D2"/>
    <w:rsid w:val="008F084C"/>
    <w:rsid w:val="008F1746"/>
    <w:rsid w:val="0090562C"/>
    <w:rsid w:val="00906B68"/>
    <w:rsid w:val="00911631"/>
    <w:rsid w:val="00913169"/>
    <w:rsid w:val="0092704E"/>
    <w:rsid w:val="00934B4F"/>
    <w:rsid w:val="00936D33"/>
    <w:rsid w:val="00941A30"/>
    <w:rsid w:val="00942F4F"/>
    <w:rsid w:val="00943F5E"/>
    <w:rsid w:val="00946D98"/>
    <w:rsid w:val="009521D3"/>
    <w:rsid w:val="00963B0E"/>
    <w:rsid w:val="009664B0"/>
    <w:rsid w:val="009712DA"/>
    <w:rsid w:val="00972194"/>
    <w:rsid w:val="00974EC5"/>
    <w:rsid w:val="00974F00"/>
    <w:rsid w:val="009750D1"/>
    <w:rsid w:val="00985478"/>
    <w:rsid w:val="00990922"/>
    <w:rsid w:val="00991844"/>
    <w:rsid w:val="009A0E00"/>
    <w:rsid w:val="009A4256"/>
    <w:rsid w:val="009B0481"/>
    <w:rsid w:val="009C218D"/>
    <w:rsid w:val="009C4D70"/>
    <w:rsid w:val="009D0822"/>
    <w:rsid w:val="009D2488"/>
    <w:rsid w:val="009D68E3"/>
    <w:rsid w:val="009E1971"/>
    <w:rsid w:val="009F603A"/>
    <w:rsid w:val="00A05399"/>
    <w:rsid w:val="00A06439"/>
    <w:rsid w:val="00A07D54"/>
    <w:rsid w:val="00A23E12"/>
    <w:rsid w:val="00A36D94"/>
    <w:rsid w:val="00A4242D"/>
    <w:rsid w:val="00A47F3D"/>
    <w:rsid w:val="00A51F74"/>
    <w:rsid w:val="00A6221D"/>
    <w:rsid w:val="00A63FD1"/>
    <w:rsid w:val="00A67C07"/>
    <w:rsid w:val="00A70901"/>
    <w:rsid w:val="00A72683"/>
    <w:rsid w:val="00A82BB5"/>
    <w:rsid w:val="00A84CC4"/>
    <w:rsid w:val="00A86584"/>
    <w:rsid w:val="00A94773"/>
    <w:rsid w:val="00A95992"/>
    <w:rsid w:val="00AC6C3D"/>
    <w:rsid w:val="00AC6D83"/>
    <w:rsid w:val="00AD6DFD"/>
    <w:rsid w:val="00AE1DE3"/>
    <w:rsid w:val="00AE6693"/>
    <w:rsid w:val="00AF31DC"/>
    <w:rsid w:val="00B0741C"/>
    <w:rsid w:val="00B103E9"/>
    <w:rsid w:val="00B140E4"/>
    <w:rsid w:val="00B51E4A"/>
    <w:rsid w:val="00B5272C"/>
    <w:rsid w:val="00B556D1"/>
    <w:rsid w:val="00B60DEA"/>
    <w:rsid w:val="00B63414"/>
    <w:rsid w:val="00B80029"/>
    <w:rsid w:val="00B840C5"/>
    <w:rsid w:val="00BA32A7"/>
    <w:rsid w:val="00BB1C0B"/>
    <w:rsid w:val="00BB2802"/>
    <w:rsid w:val="00BB417C"/>
    <w:rsid w:val="00BC1011"/>
    <w:rsid w:val="00BC5BC8"/>
    <w:rsid w:val="00BC7D8C"/>
    <w:rsid w:val="00BD3CE7"/>
    <w:rsid w:val="00BD63DC"/>
    <w:rsid w:val="00BE2A97"/>
    <w:rsid w:val="00BE49DB"/>
    <w:rsid w:val="00BE4A9B"/>
    <w:rsid w:val="00BF1420"/>
    <w:rsid w:val="00C04B05"/>
    <w:rsid w:val="00C12059"/>
    <w:rsid w:val="00C122F8"/>
    <w:rsid w:val="00C1483D"/>
    <w:rsid w:val="00C1719D"/>
    <w:rsid w:val="00C53C6E"/>
    <w:rsid w:val="00C643EF"/>
    <w:rsid w:val="00C76C87"/>
    <w:rsid w:val="00C80EC9"/>
    <w:rsid w:val="00C85A2F"/>
    <w:rsid w:val="00C872A8"/>
    <w:rsid w:val="00C87474"/>
    <w:rsid w:val="00C92A2A"/>
    <w:rsid w:val="00C93014"/>
    <w:rsid w:val="00C95D9E"/>
    <w:rsid w:val="00CB777A"/>
    <w:rsid w:val="00CC08EB"/>
    <w:rsid w:val="00CC2B96"/>
    <w:rsid w:val="00CC3115"/>
    <w:rsid w:val="00CC3D79"/>
    <w:rsid w:val="00CD065C"/>
    <w:rsid w:val="00D04A83"/>
    <w:rsid w:val="00D14AC3"/>
    <w:rsid w:val="00D212BD"/>
    <w:rsid w:val="00D31A0C"/>
    <w:rsid w:val="00D3760A"/>
    <w:rsid w:val="00D42BD8"/>
    <w:rsid w:val="00D45897"/>
    <w:rsid w:val="00D57003"/>
    <w:rsid w:val="00D63A15"/>
    <w:rsid w:val="00D644A4"/>
    <w:rsid w:val="00D76FA3"/>
    <w:rsid w:val="00D855EE"/>
    <w:rsid w:val="00D97F4D"/>
    <w:rsid w:val="00DB1FE9"/>
    <w:rsid w:val="00DB2835"/>
    <w:rsid w:val="00DB2DD2"/>
    <w:rsid w:val="00DB4015"/>
    <w:rsid w:val="00DB5F56"/>
    <w:rsid w:val="00DC34BB"/>
    <w:rsid w:val="00DC6D3A"/>
    <w:rsid w:val="00DE0353"/>
    <w:rsid w:val="00DF08EF"/>
    <w:rsid w:val="00DF30EC"/>
    <w:rsid w:val="00E30F6C"/>
    <w:rsid w:val="00E40344"/>
    <w:rsid w:val="00E47ACD"/>
    <w:rsid w:val="00E50652"/>
    <w:rsid w:val="00E63EA6"/>
    <w:rsid w:val="00E75D3B"/>
    <w:rsid w:val="00E80DA0"/>
    <w:rsid w:val="00E81CFE"/>
    <w:rsid w:val="00E848FC"/>
    <w:rsid w:val="00E859B1"/>
    <w:rsid w:val="00E91735"/>
    <w:rsid w:val="00EA1333"/>
    <w:rsid w:val="00EA2AA5"/>
    <w:rsid w:val="00EA5A7A"/>
    <w:rsid w:val="00EB55B6"/>
    <w:rsid w:val="00ED15FC"/>
    <w:rsid w:val="00EE5375"/>
    <w:rsid w:val="00EE7BEE"/>
    <w:rsid w:val="00F02BC1"/>
    <w:rsid w:val="00F03832"/>
    <w:rsid w:val="00F07415"/>
    <w:rsid w:val="00F12F09"/>
    <w:rsid w:val="00F13EA6"/>
    <w:rsid w:val="00F173A1"/>
    <w:rsid w:val="00F2700B"/>
    <w:rsid w:val="00F32CBF"/>
    <w:rsid w:val="00F41C02"/>
    <w:rsid w:val="00F44BAB"/>
    <w:rsid w:val="00F45DF9"/>
    <w:rsid w:val="00F6694E"/>
    <w:rsid w:val="00F67DB1"/>
    <w:rsid w:val="00F7065F"/>
    <w:rsid w:val="00F80D1F"/>
    <w:rsid w:val="00F95794"/>
    <w:rsid w:val="00FA15D0"/>
    <w:rsid w:val="00FA6C07"/>
    <w:rsid w:val="00FA7908"/>
    <w:rsid w:val="00FB1930"/>
    <w:rsid w:val="00FD0252"/>
    <w:rsid w:val="00FF726C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F402"/>
  <w15:chartTrackingRefBased/>
  <w15:docId w15:val="{4BB3D504-866D-F64B-B248-14C5693B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AX_Body"/>
    <w:qFormat/>
    <w:rsid w:val="00BF1420"/>
    <w:rPr>
      <w:rFonts w:ascii="Times New Roman" w:eastAsiaTheme="minorEastAsia" w:hAnsi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20"/>
    <w:pPr>
      <w:spacing w:before="160" w:after="160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20"/>
    <w:pPr>
      <w:ind w:left="720"/>
      <w:contextualSpacing/>
    </w:pPr>
    <w:rPr>
      <w:rFonts w:asciiTheme="minorHAnsi" w:eastAsiaTheme="minorHAnsi" w:hAnsiTheme="minorHAns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2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47ACD"/>
    <w:rPr>
      <w:rFonts w:ascii="Times New Roman" w:eastAsiaTheme="minorEastAsia" w:hAnsi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Tyler</dc:creator>
  <cp:keywords/>
  <dc:description/>
  <cp:lastModifiedBy>Matt Mahoney</cp:lastModifiedBy>
  <cp:revision>14</cp:revision>
  <dcterms:created xsi:type="dcterms:W3CDTF">2024-10-09T20:20:00Z</dcterms:created>
  <dcterms:modified xsi:type="dcterms:W3CDTF">2024-10-10T11:34:00Z</dcterms:modified>
</cp:coreProperties>
</file>